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91E8" w14:textId="2384CEFA" w:rsidR="006D397A" w:rsidRPr="006D397A" w:rsidRDefault="009220D5" w:rsidP="006D397A">
      <w:pPr>
        <w:rPr>
          <w:b/>
        </w:rPr>
      </w:pPr>
      <w:r>
        <w:rPr>
          <w:b/>
        </w:rPr>
        <w:t>Emergence of</w:t>
      </w:r>
      <w:r w:rsidR="0031567F">
        <w:rPr>
          <w:b/>
        </w:rPr>
        <w:t xml:space="preserve"> </w:t>
      </w:r>
      <w:r w:rsidR="000F2C04">
        <w:rPr>
          <w:b/>
        </w:rPr>
        <w:t xml:space="preserve">semi </w:t>
      </w:r>
      <w:r w:rsidR="009E6CB6">
        <w:rPr>
          <w:b/>
        </w:rPr>
        <w:t xml:space="preserve">and </w:t>
      </w:r>
      <w:r w:rsidR="008F5CC2">
        <w:rPr>
          <w:b/>
        </w:rPr>
        <w:t>mostly clonal</w:t>
      </w:r>
      <w:r w:rsidR="001B05A0">
        <w:rPr>
          <w:b/>
        </w:rPr>
        <w:t xml:space="preserve"> </w:t>
      </w:r>
      <w:r w:rsidR="006D397A">
        <w:rPr>
          <w:b/>
        </w:rPr>
        <w:t>lin</w:t>
      </w:r>
      <w:r w:rsidR="00FC04F6">
        <w:rPr>
          <w:b/>
        </w:rPr>
        <w:t>e</w:t>
      </w:r>
      <w:r w:rsidR="006D397A">
        <w:rPr>
          <w:b/>
        </w:rPr>
        <w:t>ages of</w:t>
      </w:r>
      <w:r w:rsidR="0044598D">
        <w:rPr>
          <w:b/>
        </w:rPr>
        <w:t xml:space="preserve"> the </w:t>
      </w:r>
      <w:r w:rsidR="00E91B0C">
        <w:rPr>
          <w:b/>
        </w:rPr>
        <w:t xml:space="preserve">soybean </w:t>
      </w:r>
      <w:r w:rsidR="0059224A">
        <w:rPr>
          <w:b/>
        </w:rPr>
        <w:t>pathogen</w:t>
      </w:r>
      <w:r w:rsidR="00EC40AD">
        <w:rPr>
          <w:b/>
        </w:rPr>
        <w:t xml:space="preserve"> </w:t>
      </w:r>
      <w:proofErr w:type="spellStart"/>
      <w:r w:rsidR="006D397A">
        <w:rPr>
          <w:b/>
          <w:i/>
        </w:rPr>
        <w:t>Xylaria</w:t>
      </w:r>
      <w:proofErr w:type="spellEnd"/>
      <w:r w:rsidR="006D397A">
        <w:rPr>
          <w:b/>
          <w:i/>
        </w:rPr>
        <w:t xml:space="preserve"> </w:t>
      </w:r>
      <w:proofErr w:type="spellStart"/>
      <w:r w:rsidR="006D397A">
        <w:rPr>
          <w:b/>
          <w:i/>
        </w:rPr>
        <w:t>necrophora</w:t>
      </w:r>
      <w:proofErr w:type="spellEnd"/>
    </w:p>
    <w:p w14:paraId="2C1E46A0" w14:textId="77777777" w:rsidR="006D397A" w:rsidRDefault="006D397A" w:rsidP="006D397A"/>
    <w:p w14:paraId="20883DB2" w14:textId="461EDEBD" w:rsidR="006D397A" w:rsidRDefault="006D397A" w:rsidP="006D397A">
      <w:pPr>
        <w:rPr>
          <w:vertAlign w:val="superscript"/>
        </w:rPr>
      </w:pPr>
      <w:r w:rsidRPr="00EA1E03">
        <w:t>Teddy Garcia-</w:t>
      </w:r>
      <w:proofErr w:type="spellStart"/>
      <w:r w:rsidRPr="00EA1E03">
        <w:t>Aroca</w:t>
      </w:r>
      <w:r>
        <w:rPr>
          <w:vertAlign w:val="superscript"/>
        </w:rPr>
        <w:t>a</w:t>
      </w:r>
      <w:proofErr w:type="spellEnd"/>
      <w:r w:rsidR="00743132">
        <w:rPr>
          <w:vertAlign w:val="superscript"/>
        </w:rPr>
        <w:t>*</w:t>
      </w:r>
      <w:r w:rsidRPr="00EA1E03">
        <w:t>, Jonathan</w:t>
      </w:r>
      <w:r>
        <w:t xml:space="preserve"> </w:t>
      </w:r>
      <w:proofErr w:type="spellStart"/>
      <w:r>
        <w:t>Richards</w:t>
      </w:r>
      <w:r w:rsidR="00B2426F">
        <w:rPr>
          <w:vertAlign w:val="superscript"/>
        </w:rPr>
        <w:t>b</w:t>
      </w:r>
      <w:proofErr w:type="spellEnd"/>
      <w:r w:rsidR="00C045A7">
        <w:t xml:space="preserve">, </w:t>
      </w:r>
      <w:r w:rsidR="006E6775">
        <w:t xml:space="preserve">Jeremy </w:t>
      </w:r>
      <w:proofErr w:type="spellStart"/>
      <w:r w:rsidR="006E6775">
        <w:t>Brown</w:t>
      </w:r>
      <w:r w:rsidR="006E6775" w:rsidRPr="00F20112">
        <w:rPr>
          <w:vertAlign w:val="superscript"/>
        </w:rPr>
        <w:t>b</w:t>
      </w:r>
      <w:proofErr w:type="spellEnd"/>
      <w:r w:rsidR="006E6775">
        <w:t xml:space="preserve">, </w:t>
      </w:r>
      <w:r w:rsidR="00CB7BFE" w:rsidRPr="00EA1E03">
        <w:t>Paul</w:t>
      </w:r>
      <w:r w:rsidR="006E6775">
        <w:t xml:space="preserve"> “Trey”</w:t>
      </w:r>
      <w:r w:rsidR="00CB7BFE" w:rsidRPr="00EA1E03">
        <w:t xml:space="preserve"> </w:t>
      </w:r>
      <w:proofErr w:type="spellStart"/>
      <w:r w:rsidR="00CB7BFE" w:rsidRPr="00EA1E03">
        <w:t>Price</w:t>
      </w:r>
      <w:r w:rsidR="00CB7BFE">
        <w:rPr>
          <w:vertAlign w:val="superscript"/>
        </w:rPr>
        <w:t>c</w:t>
      </w:r>
      <w:proofErr w:type="spellEnd"/>
      <w:r w:rsidR="00CB7BFE" w:rsidRPr="00EA1E03">
        <w:t>,</w:t>
      </w:r>
      <w:r w:rsidR="00CB7BFE">
        <w:t xml:space="preserve"> </w:t>
      </w:r>
      <w:r w:rsidR="00537DED">
        <w:t xml:space="preserve">Cheryl P. </w:t>
      </w:r>
      <w:proofErr w:type="spellStart"/>
      <w:r w:rsidR="00537DED">
        <w:t>Andam</w:t>
      </w:r>
      <w:r w:rsidR="00B2426F">
        <w:rPr>
          <w:vertAlign w:val="superscript"/>
        </w:rPr>
        <w:t>d</w:t>
      </w:r>
      <w:proofErr w:type="spellEnd"/>
      <w:r w:rsidR="00537DED">
        <w:t xml:space="preserve">, and </w:t>
      </w:r>
      <w:r>
        <w:t xml:space="preserve">Vinson P. </w:t>
      </w:r>
      <w:proofErr w:type="spellStart"/>
      <w:r>
        <w:t>Doyle</w:t>
      </w:r>
      <w:r w:rsidR="00B2426F">
        <w:rPr>
          <w:vertAlign w:val="superscript"/>
        </w:rPr>
        <w:t>b</w:t>
      </w:r>
      <w:proofErr w:type="spellEnd"/>
      <w:r>
        <w:rPr>
          <w:vertAlign w:val="superscript"/>
        </w:rPr>
        <w:t>*</w:t>
      </w:r>
    </w:p>
    <w:p w14:paraId="27D9C694" w14:textId="77777777" w:rsidR="00B2426F" w:rsidRDefault="00B2426F" w:rsidP="006D397A"/>
    <w:p w14:paraId="761F1F09" w14:textId="2953C22B" w:rsidR="006D397A" w:rsidRPr="006544E1" w:rsidRDefault="00B2426F" w:rsidP="006D397A">
      <w:pPr>
        <w:rPr>
          <w:color w:val="000000" w:themeColor="text1"/>
          <w:vertAlign w:val="superscript"/>
        </w:rPr>
      </w:pPr>
      <w:r>
        <w:rPr>
          <w:vertAlign w:val="superscript"/>
        </w:rPr>
        <w:t xml:space="preserve">a </w:t>
      </w:r>
      <w:r>
        <w:rPr>
          <w:color w:val="000000" w:themeColor="text1"/>
        </w:rPr>
        <w:t>Department of Plant Pathology, University of Nebraska-Lincoln, Lincoln, NE 685</w:t>
      </w:r>
      <w:r w:rsidR="002008AA">
        <w:rPr>
          <w:color w:val="000000" w:themeColor="text1"/>
        </w:rPr>
        <w:t>8</w:t>
      </w:r>
      <w:r>
        <w:rPr>
          <w:color w:val="000000" w:themeColor="text1"/>
        </w:rPr>
        <w:t>3</w:t>
      </w:r>
      <w:r w:rsidR="00586A9D">
        <w:rPr>
          <w:color w:val="000000" w:themeColor="text1"/>
        </w:rPr>
        <w:t>.</w:t>
      </w:r>
      <w:r w:rsidRPr="00D42B3C">
        <w:rPr>
          <w:color w:val="000000" w:themeColor="text1"/>
          <w:vertAlign w:val="superscript"/>
        </w:rPr>
        <w:t xml:space="preserve"> </w:t>
      </w:r>
    </w:p>
    <w:p w14:paraId="22F6A1DE" w14:textId="22BC9DDC" w:rsidR="006D397A" w:rsidRDefault="00B2426F" w:rsidP="006544E1">
      <w:pPr>
        <w:rPr>
          <w:color w:val="000000" w:themeColor="text1"/>
        </w:rPr>
      </w:pPr>
      <w:r>
        <w:rPr>
          <w:color w:val="000000" w:themeColor="text1"/>
          <w:vertAlign w:val="superscript"/>
        </w:rPr>
        <w:t>b</w:t>
      </w:r>
      <w:r w:rsidR="00537DED">
        <w:rPr>
          <w:color w:val="000000" w:themeColor="text1"/>
          <w:vertAlign w:val="superscript"/>
        </w:rPr>
        <w:t xml:space="preserve"> </w:t>
      </w:r>
      <w:r w:rsidR="006D397A" w:rsidRPr="006D397A">
        <w:rPr>
          <w:color w:val="000000" w:themeColor="text1"/>
        </w:rPr>
        <w:t>Department of Plant Pathology and Crop Physiology, Louisiana State University, Baton Rouge, Louisiana 70803</w:t>
      </w:r>
      <w:r w:rsidR="006D397A">
        <w:rPr>
          <w:color w:val="000000" w:themeColor="text1"/>
        </w:rPr>
        <w:t>.</w:t>
      </w:r>
    </w:p>
    <w:p w14:paraId="6AAC9664" w14:textId="3900B419" w:rsidR="006D397A" w:rsidRDefault="00B2426F">
      <w:pPr>
        <w:rPr>
          <w:color w:val="000000" w:themeColor="text1"/>
        </w:rPr>
      </w:pPr>
      <w:r>
        <w:rPr>
          <w:color w:val="000000" w:themeColor="text1"/>
          <w:vertAlign w:val="superscript"/>
        </w:rPr>
        <w:t>c</w:t>
      </w:r>
      <w:r w:rsidR="00537DED">
        <w:rPr>
          <w:color w:val="000000" w:themeColor="text1"/>
          <w:vertAlign w:val="superscript"/>
        </w:rPr>
        <w:t xml:space="preserve"> </w:t>
      </w:r>
      <w:r w:rsidR="006D397A" w:rsidRPr="006D397A">
        <w:rPr>
          <w:color w:val="000000" w:themeColor="text1"/>
        </w:rPr>
        <w:t>LSU AgCenter, Macon Ridge Research Station, Winnsboro, Louisiana 71295.</w:t>
      </w:r>
    </w:p>
    <w:p w14:paraId="1AECEA5B" w14:textId="6B09FF3E" w:rsidR="00537DED" w:rsidRDefault="00B2426F">
      <w:pPr>
        <w:rPr>
          <w:color w:val="000000" w:themeColor="text1"/>
        </w:rPr>
      </w:pPr>
      <w:r>
        <w:rPr>
          <w:color w:val="000000" w:themeColor="text1"/>
          <w:vertAlign w:val="superscript"/>
        </w:rPr>
        <w:t>d</w:t>
      </w:r>
      <w:r w:rsidR="00537DED">
        <w:rPr>
          <w:color w:val="000000" w:themeColor="text1"/>
          <w:vertAlign w:val="superscript"/>
        </w:rPr>
        <w:t xml:space="preserve"> </w:t>
      </w:r>
      <w:r w:rsidR="00537DED">
        <w:rPr>
          <w:color w:val="000000" w:themeColor="text1"/>
        </w:rPr>
        <w:t>Department of Biological Sciences, University at Albany, State University of New York, Albany, NY 12222.</w:t>
      </w:r>
    </w:p>
    <w:p w14:paraId="2EBC6553" w14:textId="5F62038B" w:rsidR="00743132" w:rsidRDefault="00743132">
      <w:pPr>
        <w:rPr>
          <w:color w:val="000000" w:themeColor="text1"/>
        </w:rPr>
      </w:pPr>
    </w:p>
    <w:p w14:paraId="06ED542F" w14:textId="77777777" w:rsidR="005B2CD9" w:rsidRDefault="006D397A" w:rsidP="006544E1">
      <w:pPr>
        <w:rPr>
          <w:color w:val="000000" w:themeColor="text1"/>
        </w:rPr>
      </w:pPr>
      <w:r w:rsidRPr="006D397A">
        <w:rPr>
          <w:color w:val="000000" w:themeColor="text1"/>
        </w:rPr>
        <w:t>*Corresponding author</w:t>
      </w:r>
      <w:r w:rsidR="00743132">
        <w:rPr>
          <w:color w:val="000000" w:themeColor="text1"/>
        </w:rPr>
        <w:t>s</w:t>
      </w:r>
      <w:r w:rsidRPr="006D397A">
        <w:rPr>
          <w:color w:val="000000" w:themeColor="text1"/>
        </w:rPr>
        <w:t xml:space="preserve">: </w:t>
      </w:r>
    </w:p>
    <w:p w14:paraId="0EC32226" w14:textId="2DF0B8C6" w:rsidR="005B2CD9" w:rsidRDefault="006D397A" w:rsidP="006544E1">
      <w:pPr>
        <w:rPr>
          <w:rStyle w:val="Hyperlink"/>
        </w:rPr>
      </w:pPr>
      <w:r w:rsidRPr="006D397A">
        <w:rPr>
          <w:color w:val="000000" w:themeColor="text1"/>
        </w:rPr>
        <w:t xml:space="preserve">Vinson P. Doyle </w:t>
      </w:r>
      <w:r w:rsidR="00743132">
        <w:rPr>
          <w:color w:val="000000" w:themeColor="text1"/>
        </w:rPr>
        <w:t>(</w:t>
      </w:r>
      <w:hyperlink r:id="rId6" w:history="1">
        <w:r w:rsidR="00743132" w:rsidRPr="00743132">
          <w:rPr>
            <w:rStyle w:val="Hyperlink"/>
          </w:rPr>
          <w:t>VDoyle@agcenter.lsu.edu</w:t>
        </w:r>
      </w:hyperlink>
      <w:r w:rsidR="00743132">
        <w:rPr>
          <w:rStyle w:val="Hyperlink"/>
        </w:rPr>
        <w:t>)</w:t>
      </w:r>
    </w:p>
    <w:p w14:paraId="75AC31EF" w14:textId="0628E997" w:rsidR="005B2CD9" w:rsidRDefault="005B2CD9" w:rsidP="006544E1">
      <w:pPr>
        <w:rPr>
          <w:rStyle w:val="Hyperlink"/>
          <w:u w:val="none"/>
        </w:rPr>
      </w:pPr>
      <w:r w:rsidRPr="005B2CD9">
        <w:rPr>
          <w:rStyle w:val="Hyperlink"/>
          <w:color w:val="000000" w:themeColor="text1"/>
          <w:u w:val="none"/>
          <w:rPrChange w:id="0" w:author="Teddy Garcia-Aroca" w:date="2023-05-17T10:13:00Z">
            <w:rPr>
              <w:rStyle w:val="Hyperlink"/>
              <w:u w:val="none"/>
            </w:rPr>
          </w:rPrChange>
        </w:rPr>
        <w:t>Teddy Garcia-</w:t>
      </w:r>
      <w:proofErr w:type="spellStart"/>
      <w:r w:rsidRPr="005B2CD9">
        <w:rPr>
          <w:rStyle w:val="Hyperlink"/>
          <w:color w:val="000000" w:themeColor="text1"/>
          <w:u w:val="none"/>
          <w:rPrChange w:id="1" w:author="Teddy Garcia-Aroca" w:date="2023-05-17T10:13:00Z">
            <w:rPr>
              <w:rStyle w:val="Hyperlink"/>
              <w:u w:val="none"/>
            </w:rPr>
          </w:rPrChange>
        </w:rPr>
        <w:t>Aroca</w:t>
      </w:r>
      <w:proofErr w:type="spellEnd"/>
      <w:r w:rsidRPr="005B2CD9">
        <w:rPr>
          <w:rStyle w:val="Hyperlink"/>
          <w:color w:val="000000" w:themeColor="text1"/>
          <w:u w:val="none"/>
          <w:rPrChange w:id="2" w:author="Teddy Garcia-Aroca" w:date="2023-05-17T10:13:00Z">
            <w:rPr>
              <w:rStyle w:val="Hyperlink"/>
              <w:u w:val="none"/>
            </w:rPr>
          </w:rPrChange>
        </w:rPr>
        <w:t xml:space="preserve"> </w:t>
      </w:r>
      <w:r>
        <w:rPr>
          <w:rStyle w:val="Hyperlink"/>
          <w:u w:val="none"/>
        </w:rPr>
        <w:t>(</w:t>
      </w:r>
      <w:hyperlink r:id="rId7" w:history="1">
        <w:r w:rsidRPr="00E73AC2">
          <w:rPr>
            <w:rStyle w:val="Hyperlink"/>
          </w:rPr>
          <w:t>teddy.garcia@unl.edu</w:t>
        </w:r>
      </w:hyperlink>
      <w:r>
        <w:rPr>
          <w:rStyle w:val="Hyperlink"/>
          <w:u w:val="none"/>
        </w:rPr>
        <w:t>)</w:t>
      </w:r>
    </w:p>
    <w:p w14:paraId="68C79F54" w14:textId="53EC7D9A" w:rsidR="00F903A8" w:rsidRDefault="00F903A8" w:rsidP="00F903A8">
      <w:pPr>
        <w:rPr>
          <w:color w:val="000000" w:themeColor="text1"/>
          <w:sz w:val="28"/>
        </w:rPr>
      </w:pPr>
    </w:p>
    <w:p w14:paraId="329B604D" w14:textId="11D8FAF6" w:rsidR="00743132" w:rsidRDefault="009E6328" w:rsidP="00F903A8">
      <w:pPr>
        <w:rPr>
          <w:b/>
          <w:bCs/>
          <w:color w:val="000000" w:themeColor="text1"/>
          <w:sz w:val="28"/>
        </w:rPr>
      </w:pPr>
      <w:r>
        <w:rPr>
          <w:b/>
          <w:bCs/>
          <w:color w:val="000000" w:themeColor="text1"/>
          <w:sz w:val="28"/>
        </w:rPr>
        <w:t>ORCID</w:t>
      </w:r>
    </w:p>
    <w:p w14:paraId="4C206D7B" w14:textId="7A091188" w:rsidR="009E6328" w:rsidRDefault="009E6328" w:rsidP="00F903A8">
      <w:pPr>
        <w:rPr>
          <w:b/>
          <w:bCs/>
          <w:color w:val="000000" w:themeColor="text1"/>
          <w:sz w:val="28"/>
        </w:rPr>
      </w:pPr>
    </w:p>
    <w:p w14:paraId="179FC51F" w14:textId="6818AE27" w:rsidR="009E6328" w:rsidRPr="00983CF1" w:rsidRDefault="009E6328" w:rsidP="00F302A0">
      <w:pPr>
        <w:rPr>
          <w:lang w:val="es-ES"/>
        </w:rPr>
      </w:pPr>
      <w:r w:rsidRPr="00983CF1">
        <w:rPr>
          <w:lang w:val="es-ES"/>
        </w:rPr>
        <w:t xml:space="preserve">Teddy </w:t>
      </w:r>
      <w:proofErr w:type="spellStart"/>
      <w:r w:rsidRPr="00983CF1">
        <w:rPr>
          <w:lang w:val="es-ES"/>
        </w:rPr>
        <w:t>Garcia</w:t>
      </w:r>
      <w:proofErr w:type="spellEnd"/>
      <w:r w:rsidRPr="00983CF1">
        <w:rPr>
          <w:lang w:val="es-ES"/>
        </w:rPr>
        <w:t xml:space="preserve">-Aroca: </w:t>
      </w:r>
      <w:hyperlink r:id="rId8" w:history="1">
        <w:r w:rsidRPr="00983CF1">
          <w:rPr>
            <w:rStyle w:val="Hyperlink"/>
            <w:lang w:val="es-ES"/>
          </w:rPr>
          <w:t>0000-0002-7567-4363</w:t>
        </w:r>
      </w:hyperlink>
    </w:p>
    <w:p w14:paraId="003A9FE5" w14:textId="15800E4D" w:rsidR="009E6328" w:rsidRPr="00F302A0" w:rsidRDefault="009E6328" w:rsidP="00F302A0">
      <w:pPr>
        <w:rPr>
          <w:rStyle w:val="Hyperlink"/>
          <w:color w:val="auto"/>
          <w:u w:val="none"/>
        </w:rPr>
      </w:pPr>
      <w:r w:rsidRPr="00983CF1">
        <w:t xml:space="preserve">Paul “Trey” Price: </w:t>
      </w:r>
      <w:hyperlink r:id="rId9" w:history="1">
        <w:r w:rsidRPr="00983CF1">
          <w:rPr>
            <w:rStyle w:val="Hyperlink"/>
          </w:rPr>
          <w:t>0000-0002-1004-3616</w:t>
        </w:r>
      </w:hyperlink>
    </w:p>
    <w:p w14:paraId="68AC5677" w14:textId="127E25E8" w:rsidR="003E03A2" w:rsidRDefault="00260CF2" w:rsidP="00C045A7">
      <w:pPr>
        <w:rPr>
          <w:color w:val="000000" w:themeColor="text1"/>
        </w:rPr>
      </w:pPr>
      <w:r>
        <w:rPr>
          <w:color w:val="000000" w:themeColor="text1"/>
        </w:rPr>
        <w:t xml:space="preserve">Jonathan K. Richards: </w:t>
      </w:r>
      <w:hyperlink r:id="rId10" w:history="1">
        <w:r w:rsidR="003E03A2" w:rsidRPr="00433CD2">
          <w:rPr>
            <w:rStyle w:val="Hyperlink"/>
          </w:rPr>
          <w:t>0000-0001-9342-3595</w:t>
        </w:r>
      </w:hyperlink>
    </w:p>
    <w:p w14:paraId="13946C64" w14:textId="4B8A1480" w:rsidR="003E03A2" w:rsidRDefault="00260CF2" w:rsidP="00C045A7">
      <w:pPr>
        <w:rPr>
          <w:color w:val="000000" w:themeColor="text1"/>
        </w:rPr>
      </w:pPr>
      <w:r>
        <w:rPr>
          <w:color w:val="000000" w:themeColor="text1"/>
        </w:rPr>
        <w:t xml:space="preserve">Jeremy Brown: </w:t>
      </w:r>
      <w:hyperlink r:id="rId11" w:history="1">
        <w:r w:rsidR="003E03A2" w:rsidRPr="00433CD2">
          <w:rPr>
            <w:rStyle w:val="Hyperlink"/>
          </w:rPr>
          <w:t>0000-0002-1447-8633</w:t>
        </w:r>
      </w:hyperlink>
    </w:p>
    <w:p w14:paraId="6360B8EB" w14:textId="4AB2D206" w:rsidR="003E03A2" w:rsidRDefault="00260CF2" w:rsidP="00F302A0">
      <w:pPr>
        <w:rPr>
          <w:color w:val="000000" w:themeColor="text1"/>
        </w:rPr>
      </w:pPr>
      <w:r w:rsidRPr="00B25D2B">
        <w:rPr>
          <w:color w:val="000000" w:themeColor="text1"/>
        </w:rPr>
        <w:t xml:space="preserve">Cheryl P. </w:t>
      </w:r>
      <w:proofErr w:type="spellStart"/>
      <w:r w:rsidRPr="00B25D2B">
        <w:rPr>
          <w:color w:val="000000" w:themeColor="text1"/>
        </w:rPr>
        <w:t>Andam</w:t>
      </w:r>
      <w:proofErr w:type="spellEnd"/>
      <w:r w:rsidRPr="00B25D2B">
        <w:rPr>
          <w:color w:val="000000" w:themeColor="text1"/>
        </w:rPr>
        <w:t xml:space="preserve">: </w:t>
      </w:r>
      <w:hyperlink r:id="rId12" w:history="1">
        <w:r w:rsidR="003E03A2" w:rsidRPr="00433CD2">
          <w:rPr>
            <w:rStyle w:val="Hyperlink"/>
          </w:rPr>
          <w:t>0000-0003-4428-0924</w:t>
        </w:r>
      </w:hyperlink>
    </w:p>
    <w:p w14:paraId="729144F1" w14:textId="5744E448" w:rsidR="00C045A7" w:rsidRPr="00983CF1" w:rsidRDefault="00C045A7" w:rsidP="00F302A0">
      <w:pPr>
        <w:rPr>
          <w:lang w:val="es-ES"/>
        </w:rPr>
      </w:pPr>
      <w:r w:rsidRPr="00983CF1">
        <w:rPr>
          <w:lang w:val="es-ES"/>
        </w:rPr>
        <w:t xml:space="preserve">Vinson P. Doyle: </w:t>
      </w:r>
      <w:hyperlink r:id="rId13" w:history="1">
        <w:r w:rsidRPr="00983CF1">
          <w:rPr>
            <w:rStyle w:val="Hyperlink"/>
            <w:lang w:val="es-ES"/>
          </w:rPr>
          <w:t>0000-0002-2350-782X</w:t>
        </w:r>
      </w:hyperlink>
    </w:p>
    <w:p w14:paraId="215914ED" w14:textId="77777777" w:rsidR="00743132" w:rsidRPr="00627567" w:rsidRDefault="00743132" w:rsidP="00F903A8">
      <w:pPr>
        <w:rPr>
          <w:color w:val="000000" w:themeColor="text1"/>
          <w:sz w:val="28"/>
        </w:rPr>
      </w:pPr>
    </w:p>
    <w:p w14:paraId="4D383587" w14:textId="77777777" w:rsidR="006D397A" w:rsidRPr="006D397A" w:rsidRDefault="006D397A" w:rsidP="006D397A">
      <w:pPr>
        <w:rPr>
          <w:b/>
        </w:rPr>
      </w:pPr>
      <w:r>
        <w:rPr>
          <w:b/>
        </w:rPr>
        <w:t>ABSTRACT</w:t>
      </w:r>
    </w:p>
    <w:p w14:paraId="25FD4C13" w14:textId="77777777" w:rsidR="00B8270A" w:rsidRPr="00F302A0" w:rsidRDefault="00B8270A" w:rsidP="006D397A">
      <w:pPr>
        <w:rPr>
          <w:iCs/>
        </w:rPr>
      </w:pPr>
    </w:p>
    <w:p w14:paraId="0ABE0D28" w14:textId="668A7E66" w:rsidR="006D397A" w:rsidRPr="00CF090E" w:rsidRDefault="00B8270A" w:rsidP="006544E1">
      <w:proofErr w:type="spellStart"/>
      <w:r w:rsidRPr="007739D7">
        <w:rPr>
          <w:i/>
        </w:rPr>
        <w:t>Xylaria</w:t>
      </w:r>
      <w:proofErr w:type="spellEnd"/>
      <w:r w:rsidRPr="007739D7">
        <w:rPr>
          <w:i/>
        </w:rPr>
        <w:t xml:space="preserve"> </w:t>
      </w:r>
      <w:proofErr w:type="spellStart"/>
      <w:r w:rsidRPr="007739D7">
        <w:rPr>
          <w:i/>
        </w:rPr>
        <w:t>necrophora</w:t>
      </w:r>
      <w:proofErr w:type="spellEnd"/>
      <w:r w:rsidR="00C045A7">
        <w:t xml:space="preserve"> is an emerging pathogen </w:t>
      </w:r>
      <w:r w:rsidR="00214949">
        <w:rPr>
          <w:iCs/>
        </w:rPr>
        <w:t>that causes</w:t>
      </w:r>
      <w:r w:rsidR="0059224A" w:rsidRPr="007739D7">
        <w:t xml:space="preserve"> </w:t>
      </w:r>
      <w:r w:rsidR="005C6450">
        <w:t xml:space="preserve">a disease known as </w:t>
      </w:r>
      <w:r w:rsidR="007078D7">
        <w:t>T</w:t>
      </w:r>
      <w:r w:rsidR="007078D7" w:rsidRPr="007739D7">
        <w:t xml:space="preserve">aproot </w:t>
      </w:r>
      <w:r w:rsidR="007078D7">
        <w:t>D</w:t>
      </w:r>
      <w:r w:rsidR="007078D7" w:rsidRPr="007739D7">
        <w:t>ecline</w:t>
      </w:r>
      <w:r w:rsidR="007078D7">
        <w:t xml:space="preserve"> (TRD)</w:t>
      </w:r>
      <w:r w:rsidR="007078D7" w:rsidRPr="007739D7">
        <w:t xml:space="preserve"> </w:t>
      </w:r>
      <w:r w:rsidR="0059224A" w:rsidRPr="007739D7">
        <w:t>of soybean [</w:t>
      </w:r>
      <w:r w:rsidR="0059224A" w:rsidRPr="007739D7">
        <w:rPr>
          <w:i/>
        </w:rPr>
        <w:t>Glycine max</w:t>
      </w:r>
      <w:r w:rsidR="0059224A" w:rsidRPr="007739D7">
        <w:t xml:space="preserve"> (L.) </w:t>
      </w:r>
      <w:proofErr w:type="spellStart"/>
      <w:r w:rsidR="0059224A" w:rsidRPr="007739D7">
        <w:t>Merr</w:t>
      </w:r>
      <w:proofErr w:type="spellEnd"/>
      <w:r w:rsidR="0059224A" w:rsidRPr="007739D7">
        <w:t>]</w:t>
      </w:r>
      <w:r w:rsidR="005C6450">
        <w:t xml:space="preserve">, </w:t>
      </w:r>
      <w:r w:rsidR="0059224A" w:rsidRPr="007739D7">
        <w:t>represent</w:t>
      </w:r>
      <w:r w:rsidR="005C6450">
        <w:t>ing</w:t>
      </w:r>
      <w:r w:rsidR="0059224A" w:rsidRPr="007739D7">
        <w:t xml:space="preserve"> a new threat to </w:t>
      </w:r>
      <w:r w:rsidR="00C045A7">
        <w:t xml:space="preserve">the </w:t>
      </w:r>
      <w:r w:rsidR="0059224A" w:rsidRPr="007739D7">
        <w:t xml:space="preserve">soybean </w:t>
      </w:r>
      <w:r w:rsidR="00C045A7">
        <w:t xml:space="preserve">industry </w:t>
      </w:r>
      <w:r w:rsidR="0059224A" w:rsidRPr="007739D7">
        <w:t xml:space="preserve">in the southern United States. </w:t>
      </w:r>
      <w:r w:rsidR="0059224A" w:rsidRPr="007739D7">
        <w:rPr>
          <w:i/>
        </w:rPr>
        <w:t xml:space="preserve">X. </w:t>
      </w:r>
      <w:proofErr w:type="spellStart"/>
      <w:r w:rsidR="0059224A" w:rsidRPr="007739D7">
        <w:rPr>
          <w:i/>
        </w:rPr>
        <w:t>necrophora</w:t>
      </w:r>
      <w:proofErr w:type="spellEnd"/>
      <w:r w:rsidR="0059224A" w:rsidRPr="007739D7">
        <w:rPr>
          <w:i/>
        </w:rPr>
        <w:t xml:space="preserve"> </w:t>
      </w:r>
      <w:r w:rsidR="0059224A" w:rsidRPr="007739D7">
        <w:t>infects soybean roots</w:t>
      </w:r>
      <w:r w:rsidRPr="007739D7">
        <w:t xml:space="preserve">, causing necrosis </w:t>
      </w:r>
      <w:r w:rsidR="0059224A" w:rsidRPr="007739D7">
        <w:t xml:space="preserve">and </w:t>
      </w:r>
      <w:r w:rsidRPr="007739D7">
        <w:t xml:space="preserve">foliar symptoms such as </w:t>
      </w:r>
      <w:r w:rsidR="004C5FFB" w:rsidRPr="007739D7">
        <w:t>interveinal chlorosis followed by necrosis.</w:t>
      </w:r>
      <w:r w:rsidRPr="007739D7">
        <w:t xml:space="preserve"> </w:t>
      </w:r>
      <w:r w:rsidR="00035F9B">
        <w:t>This</w:t>
      </w:r>
      <w:r w:rsidR="006E667C" w:rsidRPr="007739D7">
        <w:t xml:space="preserve"> pathogen has not been </w:t>
      </w:r>
      <w:r w:rsidR="009E0231">
        <w:t>reported</w:t>
      </w:r>
      <w:r w:rsidR="006E667C" w:rsidRPr="007739D7">
        <w:t xml:space="preserve"> outside</w:t>
      </w:r>
      <w:r w:rsidR="007739D7" w:rsidRPr="007739D7">
        <w:t xml:space="preserve"> </w:t>
      </w:r>
      <w:r w:rsidR="005D3DA2">
        <w:t xml:space="preserve">of </w:t>
      </w:r>
      <w:r w:rsidR="009E0231">
        <w:t>the southern US</w:t>
      </w:r>
      <w:r w:rsidR="006E667C" w:rsidRPr="007739D7">
        <w:t xml:space="preserve">, </w:t>
      </w:r>
      <w:r w:rsidR="005C6450">
        <w:t>but</w:t>
      </w:r>
      <w:r w:rsidR="00035F9B">
        <w:t xml:space="preserve"> some </w:t>
      </w:r>
      <w:r w:rsidR="0075240A">
        <w:t>specimens found in the 1920’s-1940’s</w:t>
      </w:r>
      <w:r w:rsidR="003B23EF">
        <w:t xml:space="preserve"> </w:t>
      </w:r>
      <w:r w:rsidR="0075240A">
        <w:t xml:space="preserve">and </w:t>
      </w:r>
      <w:r w:rsidR="005C6450">
        <w:t>2005-</w:t>
      </w:r>
      <w:r w:rsidR="0075240A">
        <w:t>2010</w:t>
      </w:r>
      <w:r w:rsidR="003B23EF">
        <w:t xml:space="preserve"> </w:t>
      </w:r>
      <w:r w:rsidR="00035F9B">
        <w:t>as saprophytes</w:t>
      </w:r>
      <w:r w:rsidR="0075240A">
        <w:t xml:space="preserve"> in </w:t>
      </w:r>
      <w:r w:rsidR="006E667C" w:rsidRPr="007739D7">
        <w:t>forest</w:t>
      </w:r>
      <w:r w:rsidR="005D3DA2">
        <w:t>s and agricultural systems</w:t>
      </w:r>
      <w:r w:rsidR="005C6450">
        <w:t>,</w:t>
      </w:r>
      <w:r w:rsidR="0075240A">
        <w:t xml:space="preserve"> </w:t>
      </w:r>
      <w:r w:rsidR="00035F9B">
        <w:t>within and outside the known range</w:t>
      </w:r>
      <w:r w:rsidR="007078D7">
        <w:t xml:space="preserve"> of the </w:t>
      </w:r>
      <w:r w:rsidR="003B23EF">
        <w:t>disease</w:t>
      </w:r>
      <w:r w:rsidR="00035F9B">
        <w:t>,</w:t>
      </w:r>
      <w:r w:rsidR="005D3DA2">
        <w:t xml:space="preserve"> </w:t>
      </w:r>
      <w:r w:rsidR="006E667C" w:rsidRPr="007739D7">
        <w:t>suggest</w:t>
      </w:r>
      <w:r w:rsidR="00035F9B">
        <w:t xml:space="preserve"> </w:t>
      </w:r>
      <w:r w:rsidR="006E667C" w:rsidRPr="007739D7">
        <w:t>a</w:t>
      </w:r>
      <w:r w:rsidR="0075240A">
        <w:t>n</w:t>
      </w:r>
      <w:r w:rsidR="006E667C" w:rsidRPr="007739D7">
        <w:t xml:space="preserve"> extended </w:t>
      </w:r>
      <w:r w:rsidR="0075240A">
        <w:t xml:space="preserve">geographical </w:t>
      </w:r>
      <w:r w:rsidR="006E667C" w:rsidRPr="007739D7">
        <w:t>distribution.</w:t>
      </w:r>
      <w:r w:rsidR="00CD1671">
        <w:t xml:space="preserve"> </w:t>
      </w:r>
      <w:r w:rsidR="007078D7">
        <w:t xml:space="preserve">Furthermore, those </w:t>
      </w:r>
      <w:r w:rsidR="00CD1671">
        <w:t>specimens suggested sexual recombination</w:t>
      </w:r>
      <w:r w:rsidR="0075240A">
        <w:t xml:space="preserve"> could have occurred</w:t>
      </w:r>
      <w:r w:rsidR="00035F9B">
        <w:t xml:space="preserve"> in the ancestral populations</w:t>
      </w:r>
      <w:r w:rsidR="00CD1671">
        <w:t>, because sexual spores (ascospores)</w:t>
      </w:r>
      <w:r w:rsidR="009E0231">
        <w:t xml:space="preserve"> were observed</w:t>
      </w:r>
      <w:r w:rsidR="003B23EF">
        <w:t xml:space="preserve">, whereas </w:t>
      </w:r>
      <w:proofErr w:type="spellStart"/>
      <w:r w:rsidR="005C6450">
        <w:t>extants</w:t>
      </w:r>
      <w:proofErr w:type="spellEnd"/>
      <w:r w:rsidR="003B23EF">
        <w:t xml:space="preserve"> with a pathogenic lifestyle are sterile</w:t>
      </w:r>
      <w:r w:rsidR="00CD1671">
        <w:t>.</w:t>
      </w:r>
      <w:r w:rsidR="006E667C" w:rsidRPr="007739D7">
        <w:t xml:space="preserve"> The </w:t>
      </w:r>
      <w:r w:rsidR="00FA54FD" w:rsidRPr="007739D7">
        <w:t xml:space="preserve">genetic </w:t>
      </w:r>
      <w:r w:rsidR="005D3DA2">
        <w:t xml:space="preserve">diversity </w:t>
      </w:r>
      <w:r w:rsidR="009E0231">
        <w:t xml:space="preserve">of </w:t>
      </w:r>
      <w:r w:rsidR="009E0231">
        <w:rPr>
          <w:i/>
          <w:iCs/>
        </w:rPr>
        <w:t xml:space="preserve">X. </w:t>
      </w:r>
      <w:proofErr w:type="spellStart"/>
      <w:r w:rsidR="009E0231">
        <w:rPr>
          <w:i/>
          <w:iCs/>
        </w:rPr>
        <w:t>necrophora</w:t>
      </w:r>
      <w:proofErr w:type="spellEnd"/>
      <w:r w:rsidR="009E0231">
        <w:rPr>
          <w:i/>
          <w:iCs/>
        </w:rPr>
        <w:t xml:space="preserve"> </w:t>
      </w:r>
      <w:r w:rsidR="0075240A">
        <w:t xml:space="preserve">populations </w:t>
      </w:r>
      <w:r w:rsidR="005D3DA2">
        <w:t>and its implications</w:t>
      </w:r>
      <w:r w:rsidR="00AB22BF">
        <w:t xml:space="preserve"> on</w:t>
      </w:r>
      <w:r w:rsidR="0075240A">
        <w:t xml:space="preserve"> the emergence of the pathogen</w:t>
      </w:r>
      <w:r w:rsidR="00035F9B">
        <w:t>, its</w:t>
      </w:r>
      <w:r w:rsidR="00035F9B" w:rsidRPr="007739D7">
        <w:t xml:space="preserve"> evolutionary potentia</w:t>
      </w:r>
      <w:r w:rsidR="00035F9B">
        <w:t>l</w:t>
      </w:r>
      <w:r w:rsidR="00FA54FD" w:rsidRPr="007739D7">
        <w:t>,</w:t>
      </w:r>
      <w:r w:rsidR="00035F9B">
        <w:t xml:space="preserve"> and</w:t>
      </w:r>
      <w:r w:rsidR="00FA54FD" w:rsidRPr="007739D7">
        <w:t xml:space="preserve"> </w:t>
      </w:r>
      <w:r w:rsidR="006E667C" w:rsidRPr="007739D7">
        <w:t xml:space="preserve">reproductive strategies </w:t>
      </w:r>
      <w:r w:rsidR="003B23EF">
        <w:t>remain unknown</w:t>
      </w:r>
      <w:r w:rsidR="00FA54FD" w:rsidRPr="007739D7">
        <w:t>.</w:t>
      </w:r>
      <w:r w:rsidR="006E667C" w:rsidRPr="007739D7">
        <w:t xml:space="preserve"> Here, we </w:t>
      </w:r>
      <w:r w:rsidR="007739D7" w:rsidRPr="007739D7">
        <w:t xml:space="preserve">focused on addressing these gaps in our knowledge by studying the genetic diversity of </w:t>
      </w:r>
      <w:r w:rsidR="007739D7" w:rsidRPr="007739D7">
        <w:rPr>
          <w:i/>
          <w:iCs/>
        </w:rPr>
        <w:t xml:space="preserve">X. </w:t>
      </w:r>
      <w:proofErr w:type="spellStart"/>
      <w:r w:rsidR="007739D7" w:rsidRPr="007739D7">
        <w:rPr>
          <w:i/>
          <w:iCs/>
        </w:rPr>
        <w:t>necrophora</w:t>
      </w:r>
      <w:proofErr w:type="spellEnd"/>
      <w:r w:rsidR="0075240A">
        <w:rPr>
          <w:i/>
          <w:iCs/>
        </w:rPr>
        <w:t xml:space="preserve"> </w:t>
      </w:r>
      <w:r w:rsidR="0075240A">
        <w:t>in</w:t>
      </w:r>
      <w:r w:rsidR="007739D7" w:rsidRPr="007739D7">
        <w:rPr>
          <w:i/>
          <w:iCs/>
        </w:rPr>
        <w:t xml:space="preserve"> </w:t>
      </w:r>
      <w:r w:rsidR="007739D7" w:rsidRPr="007739D7">
        <w:t>the region</w:t>
      </w:r>
      <w:r w:rsidR="009E0231">
        <w:t xml:space="preserve"> by sequencing </w:t>
      </w:r>
      <w:r w:rsidR="009E0231" w:rsidRPr="007739D7">
        <w:t>1</w:t>
      </w:r>
      <w:r w:rsidR="009E0231">
        <w:t>62</w:t>
      </w:r>
      <w:r w:rsidR="009E0231" w:rsidRPr="007739D7">
        <w:t xml:space="preserve"> specimens collected within- and -outside its known distribution</w:t>
      </w:r>
      <w:r w:rsidR="009E0231">
        <w:t xml:space="preserve"> </w:t>
      </w:r>
      <w:r w:rsidR="0075240A">
        <w:t>using</w:t>
      </w:r>
      <w:r w:rsidR="009E0231">
        <w:t xml:space="preserve"> short-read Illumina sequencing. We obtained ~11, 700 single nucleotide polymorphisms (SNPs) and three lineages were differentiated</w:t>
      </w:r>
      <w:r w:rsidR="007739D7" w:rsidRPr="007739D7">
        <w:t xml:space="preserve">. </w:t>
      </w:r>
      <w:r w:rsidR="009E0231">
        <w:t>The levels of recombination</w:t>
      </w:r>
      <w:r w:rsidR="007739D7" w:rsidRPr="007739D7">
        <w:t xml:space="preserve"> </w:t>
      </w:r>
      <w:r w:rsidR="009E0231">
        <w:t>among lineages, assessed</w:t>
      </w:r>
      <w:r w:rsidR="007739D7" w:rsidRPr="007739D7">
        <w:t xml:space="preserve"> using </w:t>
      </w:r>
      <w:r w:rsidR="009E0231">
        <w:t xml:space="preserve">the </w:t>
      </w:r>
      <w:r w:rsidR="00CF090E">
        <w:t>index of association (</w:t>
      </w:r>
      <w:r w:rsidR="00CF090E">
        <w:rPr>
          <w:i/>
          <w:iCs/>
        </w:rPr>
        <w:t>I</w:t>
      </w:r>
      <w:r w:rsidR="00CF090E" w:rsidRPr="006544E1">
        <w:rPr>
          <w:i/>
          <w:iCs/>
          <w:vertAlign w:val="subscript"/>
        </w:rPr>
        <w:t>A</w:t>
      </w:r>
      <w:r w:rsidR="00CF090E">
        <w:t xml:space="preserve">) among </w:t>
      </w:r>
      <w:r w:rsidR="009E0231">
        <w:t xml:space="preserve">alleles, suggested one </w:t>
      </w:r>
      <w:r w:rsidR="008C437A">
        <w:t>semi</w:t>
      </w:r>
      <w:r w:rsidR="009E0231">
        <w:t>-</w:t>
      </w:r>
      <w:r w:rsidR="008C437A">
        <w:t>clonal and two</w:t>
      </w:r>
      <w:r w:rsidR="007739D7" w:rsidRPr="007739D7">
        <w:t xml:space="preserve"> </w:t>
      </w:r>
      <w:r w:rsidR="009E0231" w:rsidRPr="007739D7">
        <w:t>mostly</w:t>
      </w:r>
      <w:r w:rsidR="009E0231">
        <w:t xml:space="preserve"> clonal</w:t>
      </w:r>
      <w:r w:rsidR="007739D7" w:rsidRPr="007739D7">
        <w:t xml:space="preserve"> lineages of </w:t>
      </w:r>
      <w:r w:rsidR="007739D7" w:rsidRPr="007739D7">
        <w:rPr>
          <w:i/>
          <w:iCs/>
        </w:rPr>
        <w:t xml:space="preserve">X. </w:t>
      </w:r>
      <w:proofErr w:type="spellStart"/>
      <w:r w:rsidR="007739D7" w:rsidRPr="007739D7">
        <w:rPr>
          <w:i/>
          <w:iCs/>
        </w:rPr>
        <w:t>necrophora</w:t>
      </w:r>
      <w:proofErr w:type="spellEnd"/>
      <w:r w:rsidR="007739D7" w:rsidRPr="007739D7">
        <w:rPr>
          <w:i/>
          <w:iCs/>
        </w:rPr>
        <w:t xml:space="preserve"> </w:t>
      </w:r>
      <w:r w:rsidR="009E0231">
        <w:t>are present</w:t>
      </w:r>
      <w:r w:rsidR="007739D7" w:rsidRPr="007739D7">
        <w:t xml:space="preserve">. </w:t>
      </w:r>
      <w:r w:rsidR="00CF090E">
        <w:t>Lineage 1</w:t>
      </w:r>
      <w:r w:rsidR="00AB22BF">
        <w:t xml:space="preserve">, </w:t>
      </w:r>
      <w:r w:rsidR="003B23EF">
        <w:t xml:space="preserve">with </w:t>
      </w:r>
      <w:r w:rsidR="00AB22BF">
        <w:t xml:space="preserve">the lowest </w:t>
      </w:r>
      <w:r w:rsidR="00AB22BF">
        <w:rPr>
          <w:i/>
          <w:iCs/>
        </w:rPr>
        <w:t>I</w:t>
      </w:r>
      <w:r w:rsidR="00AB22BF" w:rsidRPr="00702293">
        <w:rPr>
          <w:i/>
          <w:iCs/>
          <w:vertAlign w:val="subscript"/>
        </w:rPr>
        <w:t>A</w:t>
      </w:r>
      <w:r w:rsidR="00CF090E">
        <w:t xml:space="preserve"> was </w:t>
      </w:r>
      <w:r w:rsidR="003B23EF">
        <w:t xml:space="preserve">the most </w:t>
      </w:r>
      <w:r w:rsidR="008C437A">
        <w:t>frequent</w:t>
      </w:r>
      <w:r w:rsidR="00CF090E">
        <w:t xml:space="preserve"> in the region</w:t>
      </w:r>
      <w:r w:rsidR="00AB22BF">
        <w:t xml:space="preserve">, </w:t>
      </w:r>
      <w:r w:rsidR="00D367C0">
        <w:t xml:space="preserve">resembling a semi-clonal </w:t>
      </w:r>
      <w:r w:rsidR="00AB22BF">
        <w:t>population and</w:t>
      </w:r>
      <w:r w:rsidR="00D367C0">
        <w:t xml:space="preserve"> </w:t>
      </w:r>
      <w:r w:rsidR="00CF090E">
        <w:t xml:space="preserve">suggesting higher </w:t>
      </w:r>
      <w:r w:rsidR="00AB22BF">
        <w:t xml:space="preserve">levels </w:t>
      </w:r>
      <w:r w:rsidR="00CF090E">
        <w:t xml:space="preserve">of sexual </w:t>
      </w:r>
      <w:r w:rsidR="003E03A2">
        <w:t>recombination,</w:t>
      </w:r>
      <w:r w:rsidR="00AB22BF">
        <w:t xml:space="preserve"> w</w:t>
      </w:r>
      <w:r w:rsidR="00D367C0">
        <w:t>hereas</w:t>
      </w:r>
      <w:r w:rsidR="00CF090E">
        <w:t xml:space="preserve"> </w:t>
      </w:r>
      <w:r w:rsidR="00AB22BF">
        <w:t xml:space="preserve">the </w:t>
      </w:r>
      <w:r w:rsidR="00AB22BF">
        <w:rPr>
          <w:i/>
          <w:iCs/>
        </w:rPr>
        <w:t>I</w:t>
      </w:r>
      <w:r w:rsidR="00AB22BF" w:rsidRPr="00702293">
        <w:rPr>
          <w:i/>
          <w:iCs/>
          <w:vertAlign w:val="subscript"/>
        </w:rPr>
        <w:t>A</w:t>
      </w:r>
      <w:r w:rsidR="00AB22BF">
        <w:t xml:space="preserve">’s detected in </w:t>
      </w:r>
      <w:r w:rsidR="00D367C0">
        <w:t>l</w:t>
      </w:r>
      <w:r w:rsidR="00CF090E">
        <w:t xml:space="preserve">ineages 2 and 3 resembled </w:t>
      </w:r>
      <w:r w:rsidR="00604E52">
        <w:t xml:space="preserve">mostly </w:t>
      </w:r>
      <w:r w:rsidR="00CF090E">
        <w:lastRenderedPageBreak/>
        <w:t xml:space="preserve">and entirely clonal </w:t>
      </w:r>
      <w:r w:rsidR="00D367C0">
        <w:t>populations,</w:t>
      </w:r>
      <w:r w:rsidR="00CF090E">
        <w:t xml:space="preserve"> respectively. Altogether, </w:t>
      </w:r>
      <w:r w:rsidR="009E0231">
        <w:t>these</w:t>
      </w:r>
      <w:r w:rsidR="00CF090E">
        <w:t xml:space="preserve"> results </w:t>
      </w:r>
      <w:r w:rsidR="009E0231">
        <w:t>represent</w:t>
      </w:r>
      <w:r w:rsidR="00CF090E">
        <w:t xml:space="preserve"> </w:t>
      </w:r>
      <w:r w:rsidR="009E0231">
        <w:t xml:space="preserve">unexpected diversity within the pathogen populations </w:t>
      </w:r>
      <w:r w:rsidR="00D367C0">
        <w:t>in the southern United States</w:t>
      </w:r>
      <w:r w:rsidR="00604E52">
        <w:t>, likely influenced by the levels of either cryptic or historical sexual recombination of this pathogen</w:t>
      </w:r>
      <w:r w:rsidR="00D367C0">
        <w:t>.</w:t>
      </w:r>
      <w:r w:rsidR="00CF090E">
        <w:t xml:space="preserve"> </w:t>
      </w:r>
    </w:p>
    <w:p w14:paraId="380B6A42" w14:textId="77777777" w:rsidR="0059224A" w:rsidRDefault="0059224A" w:rsidP="006D397A"/>
    <w:p w14:paraId="28F84A32" w14:textId="54879216" w:rsidR="0059224A" w:rsidRPr="00DC7332" w:rsidRDefault="00DC7332" w:rsidP="006D397A">
      <w:r>
        <w:rPr>
          <w:b/>
        </w:rPr>
        <w:t xml:space="preserve">Key words: </w:t>
      </w:r>
      <w:r w:rsidR="00EA0A0F" w:rsidRPr="00F20112">
        <w:rPr>
          <w:bCs/>
        </w:rPr>
        <w:t>plant</w:t>
      </w:r>
      <w:r w:rsidR="00EA0A0F">
        <w:rPr>
          <w:b/>
        </w:rPr>
        <w:t xml:space="preserve"> </w:t>
      </w:r>
      <w:r w:rsidR="00941760">
        <w:rPr>
          <w:bCs/>
        </w:rPr>
        <w:t xml:space="preserve">disease, </w:t>
      </w:r>
      <w:r w:rsidR="00B95113" w:rsidRPr="006544E1">
        <w:rPr>
          <w:bCs/>
        </w:rPr>
        <w:t>genomics</w:t>
      </w:r>
      <w:r w:rsidR="00B95113">
        <w:rPr>
          <w:b/>
        </w:rPr>
        <w:t xml:space="preserve">, </w:t>
      </w:r>
      <w:r w:rsidR="00B95113" w:rsidRPr="006544E1">
        <w:rPr>
          <w:bCs/>
        </w:rPr>
        <w:t>population</w:t>
      </w:r>
      <w:r w:rsidR="00941760">
        <w:rPr>
          <w:bCs/>
        </w:rPr>
        <w:t>,</w:t>
      </w:r>
      <w:r w:rsidR="00B95113">
        <w:rPr>
          <w:bCs/>
        </w:rPr>
        <w:t xml:space="preserve"> recombination</w:t>
      </w:r>
      <w:r w:rsidR="00941760">
        <w:rPr>
          <w:bCs/>
        </w:rPr>
        <w:t>.</w:t>
      </w:r>
    </w:p>
    <w:p w14:paraId="584324A6" w14:textId="77777777" w:rsidR="006D397A" w:rsidRPr="00DC7332" w:rsidRDefault="006D397A" w:rsidP="006D397A">
      <w:pPr>
        <w:widowControl w:val="0"/>
        <w:autoSpaceDE w:val="0"/>
        <w:autoSpaceDN w:val="0"/>
        <w:adjustRightInd w:val="0"/>
      </w:pPr>
    </w:p>
    <w:p w14:paraId="22E1CEE5" w14:textId="77777777" w:rsidR="006D397A" w:rsidRPr="0050312C" w:rsidRDefault="006D397A" w:rsidP="006D397A">
      <w:pPr>
        <w:pStyle w:val="Heading2"/>
        <w:rPr>
          <w:b/>
          <w:color w:val="000000" w:themeColor="text1"/>
          <w:sz w:val="24"/>
        </w:rPr>
      </w:pPr>
      <w:r>
        <w:rPr>
          <w:b/>
          <w:color w:val="000000" w:themeColor="text1"/>
          <w:sz w:val="24"/>
        </w:rPr>
        <w:t>INTRODUCTION</w:t>
      </w:r>
    </w:p>
    <w:p w14:paraId="4BCAF1D2" w14:textId="77777777" w:rsidR="006D397A" w:rsidRDefault="006D397A" w:rsidP="006D397A">
      <w:pPr>
        <w:rPr>
          <w:b/>
        </w:rPr>
      </w:pPr>
    </w:p>
    <w:p w14:paraId="70034AEE" w14:textId="110FEC4D" w:rsidR="002008AA" w:rsidRDefault="006B0009" w:rsidP="00DE4B46">
      <w:r>
        <w:t xml:space="preserve">The appearance of plant </w:t>
      </w:r>
      <w:r w:rsidR="007572CC">
        <w:t>p</w:t>
      </w:r>
      <w:r>
        <w:t>athogens in agr</w:t>
      </w:r>
      <w:r w:rsidR="007572CC">
        <w:t xml:space="preserve">icultural systems </w:t>
      </w:r>
      <w:r w:rsidR="00291EB3">
        <w:t>has been traditionally</w:t>
      </w:r>
      <w:r w:rsidR="007572CC">
        <w:t xml:space="preserve"> explained by a combination of different </w:t>
      </w:r>
      <w:r w:rsidR="007078D7">
        <w:t>approaches</w:t>
      </w:r>
      <w:r w:rsidR="00291EB3">
        <w:t xml:space="preserve">, from anecdotal evidence to patterns </w:t>
      </w:r>
      <w:r w:rsidR="00AD25FA">
        <w:t xml:space="preserve">of </w:t>
      </w:r>
      <w:r w:rsidR="00291EB3">
        <w:t xml:space="preserve">genome evolution </w:t>
      </w:r>
      <w:r w:rsidR="00F20112">
        <w:rPr>
          <w:highlight w:val="yellow"/>
        </w:rPr>
        <w:fldChar w:fldCharType="begin"/>
      </w:r>
      <w:r w:rsidR="00260287">
        <w:rPr>
          <w:highlight w:val="yellow"/>
        </w:rPr>
        <w:instrText xml:space="preserve"> ADDIN ZOTERO_ITEM CSL_CITATION {"citationID":"a1290l5u5oa","properties":{"formattedCitation":"\\super 1\\uc0\\u8211{}3\\nosupersub{}","plainCitation":"1–3","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Phytopathology","id":"iHDLutT3/akXz28nH","issued":{"date-parts":[["2008"]]},"page":"75-100","title":"The origins of plant pathogens in agro-ecosystems","type":"article-journal","volume":"46"}},{"id":1447,"uris":["http://zotero.org/users/11146214/items/2U4FHUIR"],"itemData":{"id":1447,"type":"article-journal","abstract":"Agricultural ecosystems are composed of genetically depauperate populations of crop plants grown at a high density and over large spatial scales, with the regional composition of crop species changing little from year to year. These environments are highly conducive for the emergence and dissemination of pathogens. The uniform host populations facilitate the specialization of pathogens to particular crop cultivars and allow the build-up of large population sizes. Population genetic and genomic studies have shed light on the evolutionary mechanisms underlying speciation processes, adaptive evolution and long-distance dispersal of highly damaging pathogens in agro-ecosystems. These studies document the speed with which pathogens evolve to overcome crop resistance genes and pesticides. They also show that crop pathogens can be disseminated very quickly across and among continents through human activities. In this review, we discuss how the peculiar architecture of agro-ecosystems facilitates pathogen emergence, evolution and dispersal. We present four example pathosystems that illustrate both pathogen specialization and pathogen speciation, including different time frames for emergence and different mechanisms underlying the emergence process. Lastly, we argue for a re-design of agro-ecosystems that embraces the concept of dynamic diversity to improve their resilience to pathogens. This article is part of the themed issue ‘Tackling emerging fungal threats to animal health, food security and ecosystem resilience’.","container-title":"Philosophical Transactions of the Royal Society B: Biological Sciences","DOI":"10.1098/rstb.2016.0026","issue":"1709","note":"publisher: Royal Society","page":"20160026","source":"royalsocietypublishing.org (Atypon)","title":"Rapid emergence of pathogens in agro-ecosystems: global threats to agricultural sustainability and food security","title-short":"Rapid emergence of pathogens in agro-ecosystems","volume":"371","author":[{"family":"McDonald","given":"Bruce A."},{"family":"Stukenbrock","given":"Eva H."}],"issued":{"date-parts":[["2016",12,5]]}}},{"id":753,"uris":["http://zotero.org/users/11146214/items/9QETN9UK"],"itemData":{"id":753,"type":"article-journal","container-title":"Trends in Ecology &amp; Evolution","DOI":"10.1016/j.tree.2004.07.021","ISSN":"01695347","issue":"10","journalAbbreviation":"Trends in Ecology &amp; Evolution","language":"en","page":"535-544","source":"DOI.org (Crossref)","title":"Emerging infectious diseases of plants: pathogen pollution, climate change and agrotechnology drivers","title-short":"Emerging infectious diseases of plants","volume":"19","author":[{"family":"Anderson","given":"Pamela K."},{"family":"Cunningham","given":"Andrew A."},{"family":"Patel","given":"Nikkita G."},{"family":"Morales","given":"Francisco J."},{"family":"Epstein","given":"Paul R."},{"family":"Daszak","given":"Peter"}],"issued":{"date-parts":[["2004",10]]}}}],"schema":"https://github.com/citation-style-language/schema/raw/master/csl-citation.json"} </w:instrText>
      </w:r>
      <w:r w:rsidR="00F20112">
        <w:rPr>
          <w:highlight w:val="yellow"/>
        </w:rPr>
        <w:fldChar w:fldCharType="separate"/>
      </w:r>
      <w:r w:rsidR="00CF5469" w:rsidRPr="00CF5469">
        <w:rPr>
          <w:vertAlign w:val="superscript"/>
        </w:rPr>
        <w:t>1–3</w:t>
      </w:r>
      <w:r w:rsidR="00F20112">
        <w:rPr>
          <w:highlight w:val="yellow"/>
        </w:rPr>
        <w:fldChar w:fldCharType="end"/>
      </w:r>
      <w:r w:rsidR="007572CC">
        <w:t xml:space="preserve">. </w:t>
      </w:r>
      <w:del w:id="3" w:author="Teddy Garcia Aroca" w:date="2023-05-26T10:12:00Z">
        <w:r w:rsidR="007572CC" w:rsidDel="004A39A8">
          <w:delText>Many</w:delText>
        </w:r>
      </w:del>
      <w:ins w:id="4" w:author="Teddy Garcia Aroca" w:date="2023-05-26T10:12:00Z">
        <w:r w:rsidR="004A39A8">
          <w:t>A significant number of</w:t>
        </w:r>
      </w:ins>
      <w:del w:id="5" w:author="Teddy Garcia Aroca" w:date="2023-05-26T10:12:00Z">
        <w:r w:rsidR="007572CC" w:rsidDel="004A39A8">
          <w:delText xml:space="preserve"> plant</w:delText>
        </w:r>
      </w:del>
      <w:r w:rsidR="007572CC">
        <w:t xml:space="preserve"> pathogens</w:t>
      </w:r>
      <w:ins w:id="6" w:author="Teddy Garcia Aroca" w:date="2023-05-26T10:13:00Z">
        <w:r w:rsidR="004A39A8">
          <w:t xml:space="preserve"> </w:t>
        </w:r>
      </w:ins>
      <w:del w:id="7" w:author="Teddy Garcia Aroca" w:date="2023-05-26T10:13:00Z">
        <w:r w:rsidR="007572CC" w:rsidDel="004A39A8">
          <w:delText xml:space="preserve"> are </w:delText>
        </w:r>
      </w:del>
      <w:del w:id="8" w:author="Teddy Garcia Aroca" w:date="2023-05-26T10:12:00Z">
        <w:r w:rsidR="007572CC" w:rsidDel="004A39A8">
          <w:delText xml:space="preserve">found </w:delText>
        </w:r>
      </w:del>
      <w:ins w:id="9" w:author="Teddy Garcia Aroca" w:date="2023-05-26T10:12:00Z">
        <w:r w:rsidR="004A39A8">
          <w:t>have</w:t>
        </w:r>
      </w:ins>
      <w:del w:id="10" w:author="Teddy Garcia Aroca" w:date="2023-05-26T10:12:00Z">
        <w:r w:rsidR="007572CC" w:rsidDel="004A39A8">
          <w:delText>to</w:delText>
        </w:r>
      </w:del>
      <w:r w:rsidR="007572CC">
        <w:t xml:space="preserve"> co-evolve</w:t>
      </w:r>
      <w:ins w:id="11" w:author="Teddy Garcia Aroca" w:date="2023-05-26T10:12:00Z">
        <w:r w:rsidR="004A39A8">
          <w:t>d</w:t>
        </w:r>
      </w:ins>
      <w:r w:rsidR="007572CC">
        <w:t xml:space="preserve"> with their host</w:t>
      </w:r>
      <w:ins w:id="12" w:author="Teddy Garcia Aroca" w:date="2023-05-26T10:17:00Z">
        <w:r w:rsidR="00260287">
          <w:t>(</w:t>
        </w:r>
      </w:ins>
      <w:r w:rsidR="007572CC">
        <w:t>s</w:t>
      </w:r>
      <w:ins w:id="13" w:author="Teddy Garcia Aroca" w:date="2023-05-26T10:17:00Z">
        <w:r w:rsidR="00260287">
          <w:t>)</w:t>
        </w:r>
      </w:ins>
      <w:r w:rsidR="007572CC">
        <w:t xml:space="preserve"> in</w:t>
      </w:r>
      <w:ins w:id="14" w:author="Teddy Garcia Aroca" w:date="2023-05-26T10:12:00Z">
        <w:r w:rsidR="004A39A8">
          <w:t xml:space="preserve"> </w:t>
        </w:r>
      </w:ins>
      <w:del w:id="15" w:author="Teddy Garcia Aroca" w:date="2023-05-26T10:12:00Z">
        <w:r w:rsidR="007572CC" w:rsidDel="004A39A8">
          <w:delText xml:space="preserve"> a </w:delText>
        </w:r>
      </w:del>
      <w:r w:rsidR="007572CC">
        <w:t>long-term interaction</w:t>
      </w:r>
      <w:ins w:id="16" w:author="Teddy Garcia Aroca" w:date="2023-05-26T10:12:00Z">
        <w:r w:rsidR="004A39A8">
          <w:t>s</w:t>
        </w:r>
      </w:ins>
      <w:r w:rsidR="007572CC">
        <w:t xml:space="preserve"> that eventually lead</w:t>
      </w:r>
      <w:del w:id="17" w:author="Teddy Garcia Aroca" w:date="2023-05-26T10:18:00Z">
        <w:r w:rsidR="007572CC" w:rsidDel="00260287">
          <w:delText>s</w:delText>
        </w:r>
      </w:del>
      <w:r w:rsidR="007572CC">
        <w:t xml:space="preserve"> to pathogenicity</w:t>
      </w:r>
      <w:r w:rsidR="0030272B">
        <w:fldChar w:fldCharType="begin"/>
      </w:r>
      <w:r w:rsidR="00260287">
        <w:instrText xml:space="preserve"> ADDIN ZOTERO_ITEM CSL_CITATION {"citationID":"df2NT8Ar","properties":{"formattedCitation":"\\super 4\\nosupersub{}","plainCitation":"4","noteIndex":0},"citationItems":[{"id":1254,"uris":["http://zotero.org/users/local/xoWXIdiD/items/AKQW79IS","http://zotero.org/users/11146214/items/AKQW79IS"],"itemData":{"id":1254,"type":"article-journal","abstract":"The fungus\n              Mycosphaerella\n              graminicola\n              emerged as a new pathogen of cultivated wheat during its domestication </w:instrText>
      </w:r>
      <w:r w:rsidR="00260287">
        <w:rPr>
          <w:rFonts w:ascii="Cambria Math" w:hAnsi="Cambria Math" w:cs="Cambria Math"/>
        </w:rPr>
        <w:instrText>∼</w:instrText>
      </w:r>
      <w:r w:rsidR="00260287">
        <w:instrText xml:space="preserve">11,000 yr ago. We assembled 12 high-quality full genome sequences to investigate the genetic footprints of selection in this wheat pathogen and closely related sister species that infect wild grasses. We demonstrate a strong effect of natural selection in shaping the pathogen genomes with only </w:instrText>
      </w:r>
      <w:r w:rsidR="00260287">
        <w:rPr>
          <w:rFonts w:ascii="Cambria Math" w:hAnsi="Cambria Math" w:cs="Cambria Math"/>
        </w:rPr>
        <w:instrText>∼</w:instrText>
      </w:r>
      <w:r w:rsidR="00260287">
        <w:instrText xml:space="preserve">3% of nonsynonymous mutations being effectively neutral. Forty percent of all fixed nonsynonymous substitutions, on the other hand, are driven by positive selection. Adaptive evolution has affected\n              M. graminicola\n              to the highest extent, consistent with recent host specialization. Positive selection has prominently altered genes encoding secreted proteins and putative pathogen effectors supporting the premise that molecular host–pathogen interaction is a strong driver of pathogen evolution. Recent divergence between pathogen sister species is attested by the high degree of incomplete lineage sorting (ILS) in their genomes. We exploit ILS to generate a genetic map of the species without any crossing data, document recent times of species divergence relative to genome divergence, and show that gene-rich regions or regions with low recombination experience stronger effects of natural selection on neutral diversity. Emergence of a new agricultural host selected a highly specialized and fast-evolving pathogen with unique evolutionary patterns compared with its wild relatives. The strong impact of natural selection, we document, is at odds with the small effective population sizes estimated and suggest that population sizes were historically large but likely unstable.","container-title":"Genome Research","DOI":"10.1101/gr.118851.110","ISSN":"1088-9051","issue":"12","journalAbbreviation":"Genome Res.","language":"en","page":"2157-2166","source":"DOI.org (Crossref)","title":"The making of a new pathogen: Insights from comparative population genomics of the domesticated wheat pathogen &lt;i&gt;Mycosphaerella graminicola&lt;/i&gt; and its wild sister species","title-short":"The making of a new pathogen","volume":"21","author":[{"family":"Stukenbrock","given":"Eva H."},{"family":"Bataillon","given":"Thomas"},{"family":"Dutheil","given":"Julien Y."},{"family":"Hansen","given":"Troels T."},{"family":"Li","given":"Ruiqiang"},{"family":"Zala","given":"Marcello"},{"family":"McDonald","given":"Bruce A."},{"family":"Wang","given":"Jun"},{"family":"Schierup","given":"Mikkel H."}],"issued":{"date-parts":[["2011",12]]}}}],"schema":"https://github.com/citation-style-language/schema/raw/master/csl-citation.json"} </w:instrText>
      </w:r>
      <w:r w:rsidR="0030272B">
        <w:fldChar w:fldCharType="separate"/>
      </w:r>
      <w:r w:rsidR="00CF5469" w:rsidRPr="00CF5469">
        <w:rPr>
          <w:vertAlign w:val="superscript"/>
        </w:rPr>
        <w:t>4</w:t>
      </w:r>
      <w:r w:rsidR="0030272B">
        <w:fldChar w:fldCharType="end"/>
      </w:r>
      <w:r w:rsidR="007572CC">
        <w:t xml:space="preserve">. </w:t>
      </w:r>
      <w:del w:id="18" w:author="Teddy Garcia Aroca" w:date="2023-05-26T10:13:00Z">
        <w:r w:rsidR="00D442FD" w:rsidDel="004A39A8">
          <w:delText>Alternatively</w:delText>
        </w:r>
        <w:r w:rsidR="007572CC" w:rsidDel="004A39A8">
          <w:delText>,</w:delText>
        </w:r>
      </w:del>
      <w:ins w:id="19" w:author="Teddy Garcia Aroca" w:date="2023-05-26T10:13:00Z">
        <w:r w:rsidR="004A39A8">
          <w:t>As</w:t>
        </w:r>
      </w:ins>
      <w:r w:rsidR="007572CC">
        <w:t xml:space="preserve"> pathogens</w:t>
      </w:r>
      <w:r w:rsidR="00D442FD">
        <w:t xml:space="preserve"> </w:t>
      </w:r>
      <w:del w:id="20" w:author="Teddy Garcia Aroca" w:date="2023-05-26T10:13:00Z">
        <w:r w:rsidR="00D442FD" w:rsidDel="004A39A8">
          <w:delText xml:space="preserve">can </w:delText>
        </w:r>
      </w:del>
      <w:r w:rsidR="007078D7">
        <w:t xml:space="preserve">spread to new </w:t>
      </w:r>
      <w:r w:rsidR="00F9192B">
        <w:t xml:space="preserve">geographical </w:t>
      </w:r>
      <w:del w:id="21" w:author="Teddy Garcia Aroca" w:date="2023-05-26T10:13:00Z">
        <w:r w:rsidR="007078D7" w:rsidDel="004A39A8">
          <w:delText>areas</w:delText>
        </w:r>
        <w:r w:rsidR="007572CC" w:rsidDel="004A39A8">
          <w:delText xml:space="preserve"> </w:delText>
        </w:r>
      </w:del>
      <w:ins w:id="22" w:author="Teddy Garcia Aroca" w:date="2023-05-26T10:13:00Z">
        <w:r w:rsidR="004A39A8">
          <w:t>regions and</w:t>
        </w:r>
      </w:ins>
      <w:del w:id="23" w:author="Teddy Garcia Aroca" w:date="2023-05-26T10:13:00Z">
        <w:r w:rsidR="00FC3821" w:rsidDel="004A39A8">
          <w:delText>or</w:delText>
        </w:r>
      </w:del>
      <w:r w:rsidR="007078D7">
        <w:t xml:space="preserve"> </w:t>
      </w:r>
      <w:r w:rsidR="00E410AD">
        <w:t>infect</w:t>
      </w:r>
      <w:ins w:id="24" w:author="Teddy Garcia Aroca" w:date="2023-05-26T10:32:00Z">
        <w:r w:rsidR="00260287">
          <w:t xml:space="preserve"> </w:t>
        </w:r>
      </w:ins>
      <w:ins w:id="25" w:author="Teddy Garcia Aroca" w:date="2023-06-12T08:45:00Z">
        <w:r w:rsidR="00603C3C">
          <w:t xml:space="preserve">naïve host species or </w:t>
        </w:r>
      </w:ins>
      <w:ins w:id="26" w:author="Teddy Garcia Aroca" w:date="2023-05-26T10:32:00Z">
        <w:r w:rsidR="00260287">
          <w:t>host</w:t>
        </w:r>
      </w:ins>
      <w:ins w:id="27" w:author="Teddy Garcia Aroca" w:date="2023-05-26T10:33:00Z">
        <w:r w:rsidR="00260287">
          <w:t>s</w:t>
        </w:r>
      </w:ins>
      <w:ins w:id="28" w:author="Teddy Garcia Aroca" w:date="2023-05-26T10:32:00Z">
        <w:r w:rsidR="00260287">
          <w:t xml:space="preserve"> with varying levels of</w:t>
        </w:r>
      </w:ins>
      <w:r w:rsidR="007572CC">
        <w:t xml:space="preserve"> susceptib</w:t>
      </w:r>
      <w:ins w:id="29" w:author="Teddy Garcia Aroca" w:date="2023-05-26T10:32:00Z">
        <w:r w:rsidR="00260287">
          <w:t>ility</w:t>
        </w:r>
      </w:ins>
      <w:del w:id="30" w:author="Teddy Garcia Aroca" w:date="2023-05-26T10:32:00Z">
        <w:r w:rsidR="007572CC" w:rsidDel="00260287">
          <w:delText>le</w:delText>
        </w:r>
        <w:r w:rsidR="00F9192B" w:rsidDel="00260287">
          <w:delText>,</w:delText>
        </w:r>
      </w:del>
      <w:del w:id="31" w:author="Teddy Garcia Aroca" w:date="2023-06-12T08:45:00Z">
        <w:r w:rsidR="007572CC" w:rsidDel="00603C3C">
          <w:delText xml:space="preserve"> naïve host species</w:delText>
        </w:r>
      </w:del>
      <w:del w:id="32" w:author="Teddy Garcia Aroca" w:date="2023-05-26T10:14:00Z">
        <w:r w:rsidR="007572CC" w:rsidDel="004A39A8">
          <w:delText xml:space="preserve"> that ha</w:delText>
        </w:r>
        <w:r w:rsidR="0019308A" w:rsidDel="004A39A8">
          <w:delText>ve</w:delText>
        </w:r>
        <w:r w:rsidR="007572CC" w:rsidDel="004A39A8">
          <w:delText xml:space="preserve"> not been exposed to the pathogen before</w:delText>
        </w:r>
      </w:del>
      <w:ins w:id="33" w:author="Teddy Garcia Aroca" w:date="2023-05-26T10:13:00Z">
        <w:r w:rsidR="004A39A8">
          <w:t>,</w:t>
        </w:r>
      </w:ins>
      <w:ins w:id="34" w:author="Teddy Garcia Aroca" w:date="2023-05-26T10:14:00Z">
        <w:r w:rsidR="004A39A8">
          <w:t xml:space="preserve"> </w:t>
        </w:r>
      </w:ins>
      <w:ins w:id="35" w:author="Teddy Garcia Aroca" w:date="2023-05-26T10:15:00Z">
        <w:r w:rsidR="004A39A8">
          <w:t>they continue evolving and adapting</w:t>
        </w:r>
      </w:ins>
      <w:ins w:id="36" w:author="Teddy Garcia Aroca" w:date="2023-05-26T10:16:00Z">
        <w:r w:rsidR="00260287">
          <w:t xml:space="preserve"> to survive</w:t>
        </w:r>
      </w:ins>
      <w:r w:rsidR="007572CC">
        <w:t xml:space="preserve"> </w:t>
      </w:r>
      <w:r w:rsidR="005245AD" w:rsidRPr="005460B0">
        <w:rPr>
          <w:highlight w:val="yellow"/>
        </w:rPr>
        <w:t>(CITATIONS)</w:t>
      </w:r>
      <w:r w:rsidR="007572CC">
        <w:t xml:space="preserve">. </w:t>
      </w:r>
      <w:r w:rsidR="007078D7">
        <w:t>These</w:t>
      </w:r>
      <w:del w:id="37" w:author="Teddy Garcia Aroca" w:date="2023-05-26T10:16:00Z">
        <w:r w:rsidR="007078D7" w:rsidDel="00260287">
          <w:delText xml:space="preserve"> two</w:delText>
        </w:r>
      </w:del>
      <w:r w:rsidR="007078D7">
        <w:t xml:space="preserve"> concepts are explained as the endemic and the novel (</w:t>
      </w:r>
      <w:r w:rsidR="00A07324">
        <w:t xml:space="preserve">or </w:t>
      </w:r>
      <w:r w:rsidR="007078D7">
        <w:t>introduced) pathogen hypotheses, respectively</w:t>
      </w:r>
      <w:r w:rsidR="00603C3C">
        <w:rPr>
          <w:highlight w:val="yellow"/>
        </w:rPr>
        <w:fldChar w:fldCharType="begin"/>
      </w:r>
      <w:r w:rsidR="00CF5469">
        <w:rPr>
          <w:highlight w:val="yellow"/>
        </w:rPr>
        <w:instrText xml:space="preserve"> ADDIN ZOTERO_ITEM CSL_CITATION {"citationID":"adkpkimtd8","properties":{"formattedCitation":"\\super 5\\nosupersub{}","plainCitation":"5","noteIndex":0},"citationItems":[{"id":1163,"uris":["http://zotero.org/users/11146214/items/8QU3IZR5"],"itemData":{"id":1163,"type":"article-journal","abstract":"Chytridiomycosis, caused by the fungal pathogen Batrachochytrium dendrobatidis, is an emerging infectious disease implicated in declines of amphibian populations around the globe. An emerging infectious disease is one that has recently been discovered; has recently increased in incidence, geography, or host range; or is newly evolved. For any given outbreak of an emerging disease, it is therefore possible to state two hypotheses regarding its origin. The novel pathogen hypothesis states that the disease has recently spread into new geographic areas, whereas the endemic pathogen hypothesis suggests that it has been present in the environment but recently has increased in host range or pathogenicity. Distinguishing between these hypotheses is important, because the conservation measures needed to slow or stop the spread of a novel pathogen are likely to differ from those needed to prevent outbreaks of an endemic pathogen. Population genetics may help discriminate among the possible origins of an emerging disease. Current evidence suggests chytridiomycosis may be a novel pathogen being spread worldwide by carriers; until we know how much genetic variation to expect in an endemic strain, however, we cannot yet conclude that B. dendrobatidis is a novel pathogen.","container-title":"Conservation Biology","DOI":"10.1111/j.1523-1739.2005.00255.x","ISSN":"0888-8892, 1523-1739","issue":"5","journalAbbreviation":"Conservation Biology","language":"en","page":"1441-1448","source":"DOI.org (Crossref)","title":"The Novel and Endemic Pathogen Hypotheses: Competing Explanations for the Origin of Emerging Infectious Diseases of Wildlife","title-short":"The Novel and Endemic Pathogen Hypotheses","volume":"19","author":[{"family":"Rachowicz","given":"Lara J."},{"family":"Hero","given":"Jean-Marc"},{"family":"Alford","given":"Ross A."},{"family":"Taylor","given":"John W."},{"family":"Morgan","given":"Jess A.T."},{"family":"Vredenburg","given":"Vance T."},{"family":"Collins","given":"James P."},{"family":"Briggs","given":"Cheryl J."}],"issued":{"date-parts":[["2005",10]]}}}],"schema":"https://github.com/citation-style-language/schema/raw/master/csl-citation.json"} </w:instrText>
      </w:r>
      <w:r w:rsidR="00603C3C">
        <w:rPr>
          <w:highlight w:val="yellow"/>
        </w:rPr>
        <w:fldChar w:fldCharType="separate"/>
      </w:r>
      <w:r w:rsidR="00CF5469" w:rsidRPr="00CF5469">
        <w:rPr>
          <w:vertAlign w:val="superscript"/>
        </w:rPr>
        <w:t>5</w:t>
      </w:r>
      <w:r w:rsidR="00603C3C">
        <w:rPr>
          <w:highlight w:val="yellow"/>
        </w:rPr>
        <w:fldChar w:fldCharType="end"/>
      </w:r>
      <w:r w:rsidR="007078D7">
        <w:t xml:space="preserve">. </w:t>
      </w:r>
      <w:del w:id="38" w:author="Teddy Garcia Aroca" w:date="2023-05-26T10:21:00Z">
        <w:r w:rsidR="007572CC" w:rsidDel="00260287">
          <w:delText>The</w:delText>
        </w:r>
        <w:r w:rsidR="007078D7" w:rsidDel="00260287">
          <w:delText>refore, t</w:delText>
        </w:r>
      </w:del>
      <w:ins w:id="39" w:author="Teddy Garcia Aroca" w:date="2023-05-26T10:21:00Z">
        <w:r w:rsidR="00260287">
          <w:t>T</w:t>
        </w:r>
      </w:ins>
      <w:r w:rsidR="007078D7">
        <w:t>he</w:t>
      </w:r>
      <w:r w:rsidR="007572CC">
        <w:t xml:space="preserve"> geographical distribution of </w:t>
      </w:r>
      <w:r w:rsidR="00846835">
        <w:t>emerging pathogens</w:t>
      </w:r>
      <w:r w:rsidR="007572CC">
        <w:t xml:space="preserve"> </w:t>
      </w:r>
      <w:r w:rsidR="00846835">
        <w:t>is</w:t>
      </w:r>
      <w:r w:rsidR="007572CC">
        <w:t xml:space="preserve"> limited</w:t>
      </w:r>
      <w:r w:rsidR="00846835">
        <w:t>, among other factors,</w:t>
      </w:r>
      <w:r w:rsidR="007572CC">
        <w:t xml:space="preserve"> by </w:t>
      </w:r>
      <w:r w:rsidR="00347C23">
        <w:t>the distribution of their host</w:t>
      </w:r>
      <w:r w:rsidR="00C4295F">
        <w:t>(s)</w:t>
      </w:r>
      <w:r w:rsidR="00347C23">
        <w:t xml:space="preserve"> or alternative host</w:t>
      </w:r>
      <w:r w:rsidR="004A1B28">
        <w:t>(s)</w:t>
      </w:r>
      <w:r w:rsidR="00C4295F">
        <w:t>,</w:t>
      </w:r>
      <w:r w:rsidR="00347C23">
        <w:t xml:space="preserve"> and their</w:t>
      </w:r>
      <w:r w:rsidR="00C4295F">
        <w:t xml:space="preserve"> levels of susceptibility/resistance </w:t>
      </w:r>
      <w:r w:rsidR="00C4295F" w:rsidRPr="00F302A0">
        <w:rPr>
          <w:highlight w:val="yellow"/>
        </w:rPr>
        <w:t>(CITATIONS)</w:t>
      </w:r>
      <w:r w:rsidR="00347C23">
        <w:t>.</w:t>
      </w:r>
      <w:r w:rsidR="007572CC">
        <w:t xml:space="preserve"> </w:t>
      </w:r>
      <w:r w:rsidR="00347C23">
        <w:t>F</w:t>
      </w:r>
      <w:r w:rsidR="007572CC">
        <w:t xml:space="preserve">rom a pathogen developing more effectors or virulence </w:t>
      </w:r>
      <w:r w:rsidR="0019308A">
        <w:t>factors</w:t>
      </w:r>
      <w:r w:rsidR="007572CC">
        <w:t xml:space="preserve"> to a host </w:t>
      </w:r>
      <w:ins w:id="40" w:author="Teddy Garcia Aroca" w:date="2023-05-26T10:22:00Z">
        <w:r w:rsidR="00260287">
          <w:t xml:space="preserve">or host population </w:t>
        </w:r>
      </w:ins>
      <w:r w:rsidR="007572CC">
        <w:t xml:space="preserve">becoming more susceptible or </w:t>
      </w:r>
      <w:r w:rsidR="004A1B28">
        <w:t xml:space="preserve">developing </w:t>
      </w:r>
      <w:r w:rsidR="007572CC">
        <w:t xml:space="preserve">less </w:t>
      </w:r>
      <w:r w:rsidR="004A1B28">
        <w:t xml:space="preserve">effective </w:t>
      </w:r>
      <w:r w:rsidR="007572CC">
        <w:t>resistance genes</w:t>
      </w:r>
      <w:ins w:id="41" w:author="Teddy Garcia Aroca" w:date="2023-05-26T10:22:00Z">
        <w:r w:rsidR="00260287">
          <w:t>.</w:t>
        </w:r>
      </w:ins>
      <w:del w:id="42" w:author="Teddy Garcia Aroca" w:date="2023-05-26T10:22:00Z">
        <w:r w:rsidR="00347C23" w:rsidDel="00260287">
          <w:delText>,</w:delText>
        </w:r>
      </w:del>
      <w:r w:rsidR="00347C23">
        <w:t xml:space="preserve"> </w:t>
      </w:r>
      <w:del w:id="43" w:author="Teddy Garcia Aroca" w:date="2023-05-26T10:22:00Z">
        <w:r w:rsidR="00347C23" w:rsidDel="00260287">
          <w:delText>these</w:delText>
        </w:r>
        <w:r w:rsidR="004A1B28" w:rsidDel="00260287">
          <w:delText xml:space="preserve"> </w:delText>
        </w:r>
      </w:del>
      <w:ins w:id="44" w:author="Teddy Garcia Aroca" w:date="2023-05-26T10:22:00Z">
        <w:r w:rsidR="00260287">
          <w:t xml:space="preserve">These </w:t>
        </w:r>
      </w:ins>
      <w:r w:rsidR="004A1B28">
        <w:t>host-pathogen</w:t>
      </w:r>
      <w:r w:rsidR="00347C23">
        <w:t xml:space="preserve"> interactions determine pathogen distribution in space and time</w:t>
      </w:r>
      <w:r w:rsidR="007572CC">
        <w:t xml:space="preserve"> </w:t>
      </w:r>
      <w:commentRangeStart w:id="45"/>
      <w:r w:rsidR="005245AD" w:rsidRPr="005460B0">
        <w:rPr>
          <w:highlight w:val="yellow"/>
        </w:rPr>
        <w:t>(CITATIONS)</w:t>
      </w:r>
      <w:commentRangeEnd w:id="45"/>
      <w:r w:rsidR="00E410AD">
        <w:rPr>
          <w:rStyle w:val="CommentReference"/>
        </w:rPr>
        <w:commentReference w:id="45"/>
      </w:r>
      <w:r w:rsidR="007572CC">
        <w:t xml:space="preserve">. </w:t>
      </w:r>
      <w:r w:rsidR="00D956E2">
        <w:t>Furthermore</w:t>
      </w:r>
      <w:r w:rsidR="005245AD">
        <w:t xml:space="preserve">, pathogen fitness, influenced by its ability to </w:t>
      </w:r>
      <w:r w:rsidR="00A07324">
        <w:t>produce viable inoculum</w:t>
      </w:r>
      <w:r w:rsidR="004A1B28">
        <w:t xml:space="preserve"> and</w:t>
      </w:r>
      <w:r w:rsidR="00A07324">
        <w:t xml:space="preserve"> </w:t>
      </w:r>
      <w:r w:rsidR="005245AD">
        <w:t xml:space="preserve">spread </w:t>
      </w:r>
      <w:r w:rsidR="004A1B28">
        <w:t xml:space="preserve">to </w:t>
      </w:r>
      <w:r w:rsidR="005245AD">
        <w:t xml:space="preserve">complete its life cycle, and </w:t>
      </w:r>
      <w:r w:rsidR="00A07324">
        <w:t xml:space="preserve">the </w:t>
      </w:r>
      <w:r w:rsidR="005245AD">
        <w:t xml:space="preserve">environmental conditions that are favorable for disease development are known factors that influence the </w:t>
      </w:r>
      <w:del w:id="46" w:author="Teddy Garcia Aroca" w:date="2023-05-26T10:23:00Z">
        <w:r w:rsidR="00A07324" w:rsidDel="00260287">
          <w:delText xml:space="preserve">known </w:delText>
        </w:r>
      </w:del>
      <w:r w:rsidR="005245AD">
        <w:t xml:space="preserve">geographical distribution of plant pathogens </w:t>
      </w:r>
      <w:r w:rsidR="005245AD" w:rsidRPr="00F302A0">
        <w:rPr>
          <w:highlight w:val="yellow"/>
        </w:rPr>
        <w:t>(CITATIONS)</w:t>
      </w:r>
      <w:r w:rsidR="005245AD">
        <w:t xml:space="preserve">. </w:t>
      </w:r>
      <w:del w:id="47" w:author="Teddy Garcia Aroca" w:date="2023-06-12T08:44:00Z">
        <w:r w:rsidR="005245AD" w:rsidDel="00603C3C">
          <w:delText xml:space="preserve">When previously unknown </w:delText>
        </w:r>
      </w:del>
      <w:del w:id="48" w:author="Teddy Garcia Aroca" w:date="2023-06-08T12:58:00Z">
        <w:r w:rsidR="005245AD" w:rsidDel="008D066A">
          <w:delText xml:space="preserve">pathogens </w:delText>
        </w:r>
        <w:r w:rsidR="0019308A" w:rsidDel="008D066A">
          <w:delText>suddenly appear</w:delText>
        </w:r>
        <w:r w:rsidR="004A1B28" w:rsidDel="008D066A">
          <w:delText xml:space="preserve"> or </w:delText>
        </w:r>
      </w:del>
      <w:del w:id="49" w:author="Teddy Garcia Aroca" w:date="2023-06-12T08:44:00Z">
        <w:r w:rsidR="004A1B28" w:rsidDel="00603C3C">
          <w:delText>are noticed</w:delText>
        </w:r>
        <w:r w:rsidR="005245AD" w:rsidDel="00603C3C">
          <w:delText xml:space="preserve">, </w:delText>
        </w:r>
      </w:del>
      <w:del w:id="50" w:author="Teddy Garcia Aroca" w:date="2023-06-08T12:58:00Z">
        <w:r w:rsidR="0019308A" w:rsidDel="008D066A">
          <w:delText>most of</w:delText>
        </w:r>
        <w:r w:rsidR="005245AD" w:rsidDel="008D066A">
          <w:delText xml:space="preserve"> </w:delText>
        </w:r>
      </w:del>
      <w:ins w:id="51" w:author="Teddy Garcia Aroca" w:date="2023-06-12T08:44:00Z">
        <w:r w:rsidR="00603C3C">
          <w:t>The</w:t>
        </w:r>
      </w:ins>
      <w:ins w:id="52" w:author="Teddy Garcia Aroca" w:date="2023-06-08T12:58:00Z">
        <w:r w:rsidR="008D066A">
          <w:t xml:space="preserve"> </w:t>
        </w:r>
      </w:ins>
      <w:r w:rsidR="005C6450">
        <w:t xml:space="preserve">biogeographical and genetic </w:t>
      </w:r>
      <w:ins w:id="53" w:author="Teddy Garcia Aroca" w:date="2023-06-08T12:58:00Z">
        <w:r w:rsidR="008D066A">
          <w:t xml:space="preserve">factors leading </w:t>
        </w:r>
      </w:ins>
      <w:del w:id="54" w:author="Teddy Garcia Aroca" w:date="2023-06-08T12:59:00Z">
        <w:r w:rsidR="005245AD" w:rsidDel="008D066A">
          <w:delText>these factors that influenced</w:delText>
        </w:r>
      </w:del>
      <w:ins w:id="55" w:author="Teddy Garcia Aroca" w:date="2023-06-08T12:59:00Z">
        <w:r w:rsidR="008D066A">
          <w:t>to</w:t>
        </w:r>
      </w:ins>
      <w:r w:rsidR="005245AD">
        <w:t xml:space="preserve"> </w:t>
      </w:r>
      <w:del w:id="56" w:author="Teddy Garcia Aroca" w:date="2023-06-08T12:59:00Z">
        <w:r w:rsidR="005245AD" w:rsidDel="008D066A">
          <w:delText xml:space="preserve">its </w:delText>
        </w:r>
      </w:del>
      <w:ins w:id="57" w:author="Teddy Garcia Aroca" w:date="2023-06-08T12:59:00Z">
        <w:r w:rsidR="008D066A">
          <w:t xml:space="preserve">pathogen </w:t>
        </w:r>
      </w:ins>
      <w:r w:rsidR="005245AD">
        <w:t xml:space="preserve">appearance </w:t>
      </w:r>
      <w:del w:id="58" w:author="Teddy Garcia Aroca" w:date="2023-06-12T08:44:00Z">
        <w:r w:rsidR="005245AD" w:rsidDel="00603C3C">
          <w:delText xml:space="preserve">remain </w:delText>
        </w:r>
        <w:r w:rsidR="00D956E2" w:rsidDel="00603C3C">
          <w:delText>unknown</w:delText>
        </w:r>
        <w:r w:rsidR="005245AD" w:rsidDel="00603C3C">
          <w:delText xml:space="preserve"> </w:delText>
        </w:r>
        <w:r w:rsidR="004A1B28" w:rsidDel="00603C3C">
          <w:delText xml:space="preserve">or </w:delText>
        </w:r>
      </w:del>
      <w:r w:rsidR="004A1B28">
        <w:t xml:space="preserve">are often </w:t>
      </w:r>
      <w:r w:rsidR="005245AD">
        <w:t>overlooked, limiting our knowledge of the life history and evolution of these pathogens overtime.</w:t>
      </w:r>
    </w:p>
    <w:p w14:paraId="2FF69244" w14:textId="76ED5508" w:rsidR="002008AA" w:rsidRDefault="002008AA" w:rsidP="00DE4B46"/>
    <w:p w14:paraId="55DA76BC" w14:textId="2C4526D4" w:rsidR="002008AA" w:rsidRDefault="002008AA" w:rsidP="002008AA">
      <w:pPr>
        <w:rPr>
          <w:i/>
          <w:iCs/>
        </w:rPr>
      </w:pPr>
      <w:r>
        <w:t>Predictions of pathogen spread are impacted by our knowledge of its geographical origin and distribution, and management practices vary greatly depending on these inferences</w:t>
      </w:r>
      <w:r>
        <w:fldChar w:fldCharType="begin" w:fldLock="1"/>
      </w:r>
      <w:r w:rsidR="00CF5469">
        <w:instrText xml:space="preserve"> ADDIN ZOTERO_ITEM CSL_CITATION {"citationID":"PnTNmdUd","properties":{"formattedCitation":"\\super 6\\uc0\\u8211{}8\\nosupersub{}","plainCitation":"6–8","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Phytopathology","id":"ITEM-2","issue":"1","issued":{"date-parts":[["2016"]]},"page":"323-346","title":"Population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6–8</w:t>
      </w:r>
      <w:r>
        <w:fldChar w:fldCharType="end"/>
      </w:r>
      <w:r>
        <w:t xml:space="preserve">. </w:t>
      </w:r>
      <w:r w:rsidRPr="006B7689">
        <w:t xml:space="preserve">When managing </w:t>
      </w:r>
      <w:commentRangeStart w:id="59"/>
      <w:r w:rsidRPr="006B7689">
        <w:t>a novel pathogen, the focus rel</w:t>
      </w:r>
      <w:r>
        <w:t>ies</w:t>
      </w:r>
      <w:r w:rsidRPr="006B7689">
        <w:t xml:space="preserve"> on identification and control of the main pathways of spread, highlighting the importance of understanding </w:t>
      </w:r>
      <w:r>
        <w:t xml:space="preserve">its </w:t>
      </w:r>
      <w:r w:rsidRPr="006B7689">
        <w:t xml:space="preserve">migration pathways; </w:t>
      </w:r>
      <w:r>
        <w:t>A</w:t>
      </w:r>
      <w:r w:rsidRPr="006B7689">
        <w:t xml:space="preserve">n endemic pathogen </w:t>
      </w:r>
      <w:commentRangeEnd w:id="59"/>
      <w:r>
        <w:rPr>
          <w:rStyle w:val="CommentReference"/>
        </w:rPr>
        <w:commentReference w:id="59"/>
      </w:r>
      <w:r w:rsidRPr="006B7689">
        <w:t>would be managed by investigating and managing co</w:t>
      </w:r>
      <w:r>
        <w:t>-</w:t>
      </w:r>
      <w:r w:rsidRPr="006B7689">
        <w:t>factors, synergies, and context dependence</w:t>
      </w:r>
      <w:r w:rsidRPr="00B274AC">
        <w:fldChar w:fldCharType="begin" w:fldLock="1"/>
      </w:r>
      <w:r w:rsidR="00CF5469">
        <w:instrText xml:space="preserve"> ADDIN ZOTERO_ITEM CSL_CITATION {"citationID":"Q9Bpj5r2","properties":{"formattedCitation":"\\super 6,8\\uc0\\u8211{}10\\nosupersub{}","plainCitation":"6,8–10","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evolution","type":"book"}},{"id":"iHDLutT3/0m1Z07uW","uris":["http://www.mendeley.com/documents/?uuid=88bbc71f-14ef-4519-bcc3-76cfadcc410e"],"itemData":{"DOI":"10.1371/journal.pbio.2007020","ISBN":"1111111111","ISSN":"15457885","PMID":"30133434","abstract":"The effective management of plant diseases is of fundamental importance for food production, forestry, and other plant-derived products, as well as for the sustainability of natural environments. When considering the impact of a plant pathogen, the financial costs incurred by an outbreak usually receive the most focus, but there are other much less understood consequences for the affected society, culture, and environment due to disease. This poorly studied layer of complexity is particularly relevant for emerging outbreaks, of which often only limited knowledge is available to devise management strategies, but decisions and actions must be made quickly. The recent outbreak of a bacterial plant pathogen in Europe illustrates how understanding not only the biology of an emerging pathogen but also the cultural context is critical for effectively communicating and engaging with stakeholders and policy makers in order to implement successful disease control strategies.","author":[{"dropping-particle":"","family":"Almeida","given":"Rodrigo P.P.","non-dropping-particle":"","parse-names":false,"suffix":""}],"container-title":"PLoS Biology","id":"ITEM-3","issue":"8","issued":{"date-parts":[["2018"]]},"page":"1-5","title":"Emerging plant disease epidemics: Biological research is key but not enough","type":"article-journal","volume":"16"}},{"id":"iHDLutT3/pXGT2ddB","uris":["http://www.mendeley.com/documents/?uuid=107afad2-9453-46d8-ba34-61637f18c519"],"itemData":{"DOI":"10.1073/pnas.2022239118","ISSN":"10916490","PMID":"34021073","abstract":"Plant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America","id":"ITEM-4","issue":"23","issued":{"date-parts":[["2021"]]},"page":"1-9","title":"The persistent threat of emerging plant disease pandemics to global food security","type":"article-journal","volume":"118"}}],"schema":"https://github.com/citation-style-language/schema/raw/master/csl-citation.json"} </w:instrText>
      </w:r>
      <w:r w:rsidRPr="00B274AC">
        <w:fldChar w:fldCharType="separate"/>
      </w:r>
      <w:r w:rsidR="00CF5469" w:rsidRPr="00CF5469">
        <w:rPr>
          <w:vertAlign w:val="superscript"/>
        </w:rPr>
        <w:t>6,8–10</w:t>
      </w:r>
      <w:r w:rsidRPr="00B274AC">
        <w:fldChar w:fldCharType="end"/>
      </w:r>
      <w:r w:rsidRPr="006B7689">
        <w:t xml:space="preserve">. For instance, sources of resistance for plant breeding could be found </w:t>
      </w:r>
      <w:r>
        <w:t xml:space="preserve">or tested </w:t>
      </w:r>
      <w:r w:rsidRPr="006B7689">
        <w:t>at the center of biodiversity</w:t>
      </w:r>
      <w:r>
        <w:t>, where differences in pathogenicity levels exist in the source populations. Furthermore, m</w:t>
      </w:r>
      <w:r w:rsidRPr="00BC68A2">
        <w:t>anagement by quarantine, monitoring, and intercepting new variants can be effective management strategies</w:t>
      </w:r>
      <w:r w:rsidRPr="003A1C43">
        <w:t xml:space="preserve"> when center of origin and migration pathways are known</w:t>
      </w:r>
      <w:r w:rsidRPr="00B274AC">
        <w:fldChar w:fldCharType="begin" w:fldLock="1"/>
      </w:r>
      <w:r w:rsidR="00CF5469">
        <w:instrText xml:space="preserve"> ADDIN ZOTERO_ITEM CSL_CITATION {"citationID":"gUIyplgw","properties":{"formattedCitation":"\\super 6,11\\uc0\\u8211{}14\\nosupersub{}","plainCitation":"6,11–14","noteIndex":0},"citationItems":[{"id":"iHDLutT3/pVYaGQer","uris":["http://www.mendeley.com/documents/?uuid=8144293c-9843-4e1b-89b0-256c34a94a2e"],"itemData":{"abstract":"The spectrum of infectious disease is changing rapidly in conjunction with dramatic societal and environmental changes. Worldwide, explosive population growth with expanding poverty and urban migration is occurring; international travel and commerce are increasing; and technology is rapidly changing—all of which affect the risk of exposure to infectious agents. Recent examples of important emerging infectious diseases include pro- longed diarrheal illness due to waterborne Cryptosporidium, hemorrhagic colitis and renal failure from foodborne Escherichia coli O157:H7, pneumonia and middle-ear infections caused by drug-resistant pneumococci, and rodentborne hantavirus pulmonary syndrome. These diseases as well as resurgent diseases (e.g., tuberculosis and cholera) illustrate human vulnerability to microorganisms in the environment. Three recent reports by the Institute of Medicine document the need to address emerging infectious disease threats. In partnership with representatives from health departments, other federal agencies, medical and public health professional associations, and international organizations, CDC has developed a strategic plan to address emerging infec- tious disease threats. The plan contains four goals that emphasize surveillance, applied research, prevention and control, and public health infrastructure. To en- sure sustainability, plan implementation will be approached in stages, as a long-term endeavor with emphasis on extramural programs. As health-care re- form proceeds, priority should be given to strengthening partnerships between health-care providers, microbiologists, and public health professionals to detect and control emerging infectious diseases. INTRODUCTION","author":[{"dropping-particle":"","family":"CDC","given":"","non-dropping-particle":"","parse-names":false,"suffix":""}],"container-title":"Morbidity and Mortality Weekly Report (MMWR)","id":"ITEM-1","issue":"RR-5","issued":{"date-parts":[["1994"]]},"page":"19","title":"Addressing emerging infectious disease threats: a prevention strategy for the United States (Executive Summary)","type":"article-journal","volume":"43"}},{"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Ecology","id":"ITEM-2","issued":{"date-parts":[["2021"]]},"title":"Phylogeography of the wide-host range panglobal plant pathogen Phytophthora cinnamomi","type":"article-journal"}},{"id":"iHDLutT3/O0NnEKLv","uris":["http://www.mendeley.com/documents/?uuid=03ee6211-3c7b-4f4b-b576-80e92b70f656"],"itemData":{"DOI":"10.1094/phyto-82-955","ISSN":"0031949X","abstract":"Two Phytophthora infestans populations in northern Mexico (northwestern and northeastern) were analyzed for genetic variation by use of mating type, two allozyme loci, and two DNA fingerprinting probes, and were compared to two populations from central Mexico. The genetic structure of the populations varied widely, even though both mating types occurred in all locations sampled. There was very little genetic diversity in northwestern Mexico; four genotypes were detected among 88 isolates tested, and only two of these were common. All A2 isolates in this population appeared to represent a single clone and were exclusively on potatoes, whereas the A1 isolates were primarily on tomatoes. As the A2 mating type was not known previously in northwestern Mexico, this clone probably represents a recent expansion in its range. In contrast to the low diversity in northwestern Mexico, isolates from northeastern and central Mexico were very diverse. In central Mexico, almost every isolate had a unique genotype, consistent with the hypothesis that sexual reproduction is frequent in this area. There was a moderate degree of genetic differentiation among populations from all four locations (Nei's G(ST) = 0. 12 for allozymes and 0. 14 for DNA), indicating some restriction on gene flow. Although the DNA fingerprinting probes provided a higher degree of resolution, allozymes were surprisingly robust for estimating genetic diversity in many P. infestans populations. A previously unreported allele at the Gpi locus, 111, was found in northwestern and northeastern Mexico, but not in the samples from central Mexico. This allele occurred most often in a five- banded allozyme phenotype that was shown to be attributable to three alleles on different chromosomes in the same individual and, thus, provides the first genetic evidence for elevated ploidy in P. infestans.","author":[{"dropping-particle":"","family":"Goodwin","given":"Stephen B.","non-dropping-particle":"","parse-names":false,"suffix":""}],"container-title":"Phytopathology","id":"ITEM-3","issue":"9","issued":{"date-parts":[["1992"]]},"page":"955","title":" Clonal Diversity and Genetic Differentiation of Phytophthora infestans Populations in Northern and Central Mexico ","type":"article","volume":"82"}},{"id":"iHDLutT3/1fHFUCUP","uris":["http://www.mendeley.com/documents/?uuid=69fb9072-6392-4b5e-9181-06b232bacd77"],"itemData":{"DOI":"10.1094/phyto-76-1209","ISSN":"0031949X","abstract":"Isolates of A1 mating type of the potato late blight pathogen from Mexico (sexual population) were compared in growth chamber experiments with A1 isolates from USA and Wales (asexual population). Fitness components assessed included the proportion of inoculated leaflets on which lesions developed, lesion areas/infected leaflet and sporulation capacity. In addition, a composite fitness index was calculated as the product of the 3 fitness components. Virulence was assessed as the ability to produce sporulating lesions on detached leaflets of 9 differential (R-gene) potato genotypes. The mean number of virulence factors/isolate was 7 and 3, respectively, for isolates from the sexual and asexual populations. Although isolates from the sexual population infected significantly fewer leaflets, the resulting lesions were larger. No significant population differences in sporulation capacity were observed, nor were isolates from one population more fit than those from the other on the basis of the composite fitness index. The number of virulence factors/isolate was not significantly correlated with the fitness of the isolates.","author":[{"dropping-particle":"","family":"Tooley","given":"P. W.","non-dropping-particle":"","parse-names":false,"suffix":""}],"container-title":"Phytopathology","id":"ITEM-4","issue":"11","issued":{"date-parts":[["1986"]]},"page":"1209","title":" Fitness and Virulence of Phytophthora infestans Isolates from Sexual and Asexual Populations ","type":"article","volume":"76"}},{"id":"iHDLutT3/ERmac32Y","uris":["http://www.mendeley.com/documents/?uuid=fe6a42ae-576a-4951-b8a5-99347bf00e66"],"itemData":{"DOI":"10.1146/annurev.phyto.40.120501.101443","ISSN":"00664286","PMID":"12147764","abstract":"We hypothesize that the evolutionary potential of a pathogen population is reflected in its population genetic structure. Pathogen populations with a high evolutionary potential are more likely to overcome genetic resistance than pathogen populations with a low evolutionary potential. We propose a flexible framework to predict the evolutionary potential of pathogen populations based on analysis of their genetic structure. According to this framework, pathogens that pose the greatest risk of breaking down resistance genes have a mixed reproduction system, a high potential for genotype flow, large effective population sizes, and high mutation rates. The lowest risk pathogens are those with strict asexual reproduction, low potential for gene flow, small effective population sizes, and low mutation rates. We present examples of high-risk and low-risk pathogens. We propose general guidelines for a rational approach to breed durable resistance according to the evolutionary potential of the pathogen.","author":[{"dropping-particle":"","family":"McDonald","given":"Bruce A.","non-dropping-particle":"","parse-names":false,"suffix":""},{"dropping-particle":"","family":"Linde","given":"Celeste","non-dropping-particle":"","parse-names":false,"suffix":""}],"container-title":"Annual Review of Phytopathology","id":"ITEM-5","issue":"February 2015","issued":{"date-parts":[["2002"]]},"page":"349-379","title":"Pathogen population genetics, evolutionary potential, and durable resistance","type":"article-journal","volume":"40"}}],"schema":"https://github.com/citation-style-language/schema/raw/master/csl-citation.json"} </w:instrText>
      </w:r>
      <w:r w:rsidRPr="00B274AC">
        <w:fldChar w:fldCharType="separate"/>
      </w:r>
      <w:r w:rsidR="00CF5469" w:rsidRPr="00CF5469">
        <w:rPr>
          <w:vertAlign w:val="superscript"/>
        </w:rPr>
        <w:t>6,11–14</w:t>
      </w:r>
      <w:r w:rsidRPr="00B274AC">
        <w:fldChar w:fldCharType="end"/>
      </w:r>
      <w:r>
        <w:t xml:space="preserve">. High migration rates between populations increase the gene flow and decreases the population diversity, likely reducing the phenotypic variation, including pathogenicity levels </w:t>
      </w:r>
      <w:r w:rsidRPr="009D04BF">
        <w:rPr>
          <w:highlight w:val="yellow"/>
        </w:rPr>
        <w:t>(CITATIONS)</w:t>
      </w:r>
      <w:r>
        <w:t xml:space="preserve">. Therefore, management strategies developed in the region do not have to be tested everywhere, because the pathogen populations would be nearly identical. Alternatively, low migration rates could lead to higher genetic diversity and population structure </w:t>
      </w:r>
      <w:r w:rsidRPr="009D04BF">
        <w:rPr>
          <w:highlight w:val="yellow"/>
        </w:rPr>
        <w:t>(CITATIONS)</w:t>
      </w:r>
      <w:r>
        <w:t xml:space="preserve">. Both population diversity and migration rates remain unknown in </w:t>
      </w:r>
      <w:r>
        <w:rPr>
          <w:i/>
          <w:iCs/>
        </w:rPr>
        <w:t xml:space="preserve">X. </w:t>
      </w:r>
      <w:proofErr w:type="spellStart"/>
      <w:r>
        <w:rPr>
          <w:i/>
          <w:iCs/>
        </w:rPr>
        <w:t>necrophora</w:t>
      </w:r>
      <w:proofErr w:type="spellEnd"/>
      <w:r>
        <w:rPr>
          <w:i/>
          <w:iCs/>
        </w:rPr>
        <w:t xml:space="preserve"> </w:t>
      </w:r>
      <w:r>
        <w:t>populations from soybean</w:t>
      </w:r>
      <w:r>
        <w:rPr>
          <w:i/>
          <w:iCs/>
        </w:rPr>
        <w:t>.</w:t>
      </w:r>
    </w:p>
    <w:p w14:paraId="7CC21EF7" w14:textId="3A606BEB" w:rsidR="00DE4B46" w:rsidRDefault="00DE4B46" w:rsidP="00DE4B46">
      <w:pPr>
        <w:rPr>
          <w:i/>
        </w:rPr>
      </w:pPr>
    </w:p>
    <w:p w14:paraId="2018E87F" w14:textId="77777777" w:rsidR="00DE4B46" w:rsidRDefault="00DE4B46" w:rsidP="00F20112"/>
    <w:p w14:paraId="4F799BF2" w14:textId="025A7FA2" w:rsidR="007078D7" w:rsidRDefault="006D397A" w:rsidP="00DE4B46">
      <w:proofErr w:type="spellStart"/>
      <w:r w:rsidRPr="00C23613">
        <w:rPr>
          <w:i/>
        </w:rPr>
        <w:t>Xylaria</w:t>
      </w:r>
      <w:proofErr w:type="spellEnd"/>
      <w:r w:rsidRPr="00C23613">
        <w:rPr>
          <w:i/>
        </w:rPr>
        <w:t xml:space="preserve"> </w:t>
      </w:r>
      <w:proofErr w:type="spellStart"/>
      <w:r w:rsidRPr="00C23613">
        <w:rPr>
          <w:i/>
        </w:rPr>
        <w:t>necrophora</w:t>
      </w:r>
      <w:proofErr w:type="spellEnd"/>
      <w:r w:rsidR="007F4BD8">
        <w:rPr>
          <w:iCs/>
        </w:rPr>
        <w:t xml:space="preserve"> is an emerging soil-borne fungal pathogen responsible for a disease known as </w:t>
      </w:r>
      <w:r w:rsidR="00385CCE">
        <w:rPr>
          <w:iCs/>
        </w:rPr>
        <w:t xml:space="preserve">Taproot Decline </w:t>
      </w:r>
      <w:r w:rsidR="007F4BD8">
        <w:rPr>
          <w:iCs/>
        </w:rPr>
        <w:t>of soybean (TRD)</w:t>
      </w:r>
      <w:r w:rsidR="0030272B">
        <w:rPr>
          <w:i/>
        </w:rPr>
        <w:fldChar w:fldCharType="begin"/>
      </w:r>
      <w:r w:rsidR="00CF5469">
        <w:rPr>
          <w:i/>
        </w:rPr>
        <w:instrText xml:space="preserve"> ADDIN ZOTERO_ITEM CSL_CITATION {"citationID":"JMPXJLOD","properties":{"formattedCitation":"\\super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Progress","id":"ri45YPD1/z5NfpqcB","issue":"1","issued":{"date-parts":[["2017"]]},"page":"35-40","title":"First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i/>
        </w:rPr>
        <w:instrText>⍺</w:instrText>
      </w:r>
      <w:r w:rsidR="00CF5469">
        <w:rPr>
          <w:i/>
        </w:rPr>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30272B">
        <w:rPr>
          <w:i/>
        </w:rPr>
        <w:fldChar w:fldCharType="separate"/>
      </w:r>
      <w:r w:rsidR="00CF5469" w:rsidRPr="00CF5469">
        <w:rPr>
          <w:vertAlign w:val="superscript"/>
        </w:rPr>
        <w:t>15,16</w:t>
      </w:r>
      <w:r w:rsidR="0030272B">
        <w:rPr>
          <w:i/>
        </w:rPr>
        <w:fldChar w:fldCharType="end"/>
      </w:r>
      <w:r>
        <w:t xml:space="preserve">. For many years, the disease was either not noticed or </w:t>
      </w:r>
      <w:r>
        <w:lastRenderedPageBreak/>
        <w:t>misdiagnosed</w:t>
      </w:r>
      <w:r w:rsidR="00BE1833">
        <w:t xml:space="preserve"> because of its resemblance to other plant diseases and physiological disturbances</w:t>
      </w:r>
      <w:r w:rsidR="0030272B">
        <w:fldChar w:fldCharType="begin"/>
      </w:r>
      <w:r w:rsidR="00CF5469">
        <w:instrText xml:space="preserve"> ADDIN ZOTERO_ITEM CSL_CITATION {"citationID":"y1itQecz","properties":{"formattedCitation":"\\super 17\\nosupersub{}","plainCitation":"17","noteIndex":0},"citationItems":[{"id":1344,"uris":["http://zotero.org/users/local/xoWXIdiD/items/BQKVWTRF","http://zotero.org/users/11146214/items/BQKVWTRF"],"itemData":{"id":1344,"type":"article-journal","abstract":"Taproot decline (TRD) of soybean [Glycine max (L) Merr.] is an emerging disease caused by Xylaria necrophora, and currently observed in the southern United States. X. necrophora infects soybean roots, causing necrosis and foliar interveinal chlorosis followed by necrosis. The most recent estimates of yield losses associated with this disease (0.57 - 1.18 million bushels) highlight its potential to become a major problem for producers in the region. The mechanism by which X. necrophora affects soybean remains unknown, but a plausible explanation is that phytotoxic secondary metabolites (SMs) are produced by X. necrophora in the roots. To test this hypothesis, cell-free culture filtrates (CFCFs) from three X. necrophora strains and one putative Colletotrichum siamense were used to challenge soybean stem cuttings to determine if foliar symptoms of TRD are caused by SMs, tolerance to SMs among potentially resistant soybean cultivars identified in greenhouse and field experiments, and specificity of SMs across plant species (cotton, peanut, tomato, and soybean). Measurements of chlorophyll content and root length were obtained at 7 and 14 days of exposure (DOE). Lower chlorophyll content and shorter roots were observed on all soybean cultivars treated with CFCFs of pathogenic isolates and no effects on other plant species were observed, suggesting X. necrophora produces SMs that are detrimental to soybean exclusively and resistance upon direct exposure to SMs does not exist. These results suggest soybean-specific SMs are produced by X. necrophora in the roots causing the interveinal chlorosis and subsequent necrosis observed on plants affected by TRD.","container-title":"Plant Health Progress","DOI":"10.1094/PHP-03-22-0021-RS","ISSN":"1535-1025","note":"publisher: Scientific Societies","source":"apsjournals.apsnet.org (Atypon)","title":"Secondary metabolites produced by Xylaria necrophora are responsible for foliar symptoms associated with taproot decline of soybean","URL":"https://apsjournals.apsnet.org/doi/10.1094/PHP-03-22-0021-RS","author":[{"family":"Garcia-Aroca","given":"Teddy"},{"family":"Price","given":"III","suffix":"Paul Patrick"},{"family":"Solórzano","given":"José E."},{"family":"Galo","given":"David"},{"family":"Sheffield","given":"Sophie B."},{"family":"Doyle","given":"Vinson"}],"accessed":{"date-parts":[["2022",9,16]]},"issued":{"date-parts":[["2022",5,18]]}}}],"schema":"https://github.com/citation-style-language/schema/raw/master/csl-citation.json"} </w:instrText>
      </w:r>
      <w:r w:rsidR="0030272B">
        <w:fldChar w:fldCharType="separate"/>
      </w:r>
      <w:r w:rsidR="00CF5469" w:rsidRPr="00CF5469">
        <w:rPr>
          <w:vertAlign w:val="superscript"/>
        </w:rPr>
        <w:t>17</w:t>
      </w:r>
      <w:r w:rsidR="0030272B">
        <w:fldChar w:fldCharType="end"/>
      </w:r>
      <w:r w:rsidR="00BE1833">
        <w:t>.</w:t>
      </w:r>
      <w:r>
        <w:t xml:space="preserve"> </w:t>
      </w:r>
      <w:r w:rsidR="00BE1833">
        <w:t xml:space="preserve">But </w:t>
      </w:r>
      <w:r w:rsidR="007078D7">
        <w:t xml:space="preserve">recent discoveries from genetic studies of </w:t>
      </w:r>
      <w:r>
        <w:t xml:space="preserve">historical </w:t>
      </w:r>
      <w:r w:rsidR="007078D7">
        <w:t xml:space="preserve">and current </w:t>
      </w:r>
      <w:r>
        <w:t xml:space="preserve">specimens suggest </w:t>
      </w:r>
      <w:r w:rsidR="00FE6C88">
        <w:rPr>
          <w:i/>
          <w:iCs/>
        </w:rPr>
        <w:t xml:space="preserve">X. </w:t>
      </w:r>
      <w:proofErr w:type="spellStart"/>
      <w:r w:rsidR="00FE6C88">
        <w:rPr>
          <w:i/>
          <w:iCs/>
        </w:rPr>
        <w:t>necrophora</w:t>
      </w:r>
      <w:proofErr w:type="spellEnd"/>
      <w:r w:rsidR="00FE6C88">
        <w:t xml:space="preserve"> </w:t>
      </w:r>
      <w:r>
        <w:t>may have been present in the region for nearly a century.</w:t>
      </w:r>
      <w:r w:rsidR="00FE6C88">
        <w:t xml:space="preserve"> </w:t>
      </w:r>
      <w:r w:rsidR="001961C8">
        <w:t xml:space="preserve">The pathogen has not been reported in soybean fields outside of the United States, despite </w:t>
      </w:r>
      <w:r>
        <w:t>two collections in the Caribbean Island of Martinique and the Yunnan region of China</w:t>
      </w:r>
      <w:r w:rsidR="00CF0D97">
        <w:fldChar w:fldCharType="begin" w:fldLock="1"/>
      </w:r>
      <w:r w:rsidR="00CF5469">
        <w:instrText xml:space="preserve"> ADDIN ZOTERO_ITEM CSL_CITATION {"citationID":"G6VEB0qD","properties":{"formattedCitation":"\\super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CF0D97">
        <w:fldChar w:fldCharType="separate"/>
      </w:r>
      <w:r w:rsidR="00CF5469" w:rsidRPr="00CF5469">
        <w:rPr>
          <w:vertAlign w:val="superscript"/>
        </w:rPr>
        <w:t>16</w:t>
      </w:r>
      <w:r w:rsidR="00CF0D97">
        <w:fldChar w:fldCharType="end"/>
      </w:r>
      <w:r>
        <w:t>.</w:t>
      </w:r>
      <w:r w:rsidR="005F7F2E">
        <w:t xml:space="preserve"> </w:t>
      </w:r>
      <w:r w:rsidR="00DA0785">
        <w:t>T</w:t>
      </w:r>
      <w:r w:rsidR="004A1D03">
        <w:t>herefore, t</w:t>
      </w:r>
      <w:r w:rsidR="00DA0785">
        <w:t xml:space="preserve">he known distribution of </w:t>
      </w:r>
      <w:r w:rsidR="00DA0785">
        <w:rPr>
          <w:i/>
          <w:iCs/>
        </w:rPr>
        <w:t xml:space="preserve">X. </w:t>
      </w:r>
      <w:proofErr w:type="spellStart"/>
      <w:r w:rsidR="00DA0785">
        <w:rPr>
          <w:i/>
          <w:iCs/>
        </w:rPr>
        <w:t>necrophora</w:t>
      </w:r>
      <w:proofErr w:type="spellEnd"/>
      <w:r w:rsidR="00DA0785">
        <w:t xml:space="preserve"> seems restricted to southern United States, but </w:t>
      </w:r>
      <w:r w:rsidR="00D956E2">
        <w:t>questions</w:t>
      </w:r>
      <w:r w:rsidR="00DA0785">
        <w:t xml:space="preserve"> regarding </w:t>
      </w:r>
      <w:r w:rsidR="00D956E2">
        <w:t xml:space="preserve">its evolutionary history such as </w:t>
      </w:r>
      <w:r w:rsidR="007078D7">
        <w:t>geographical origin</w:t>
      </w:r>
      <w:r w:rsidR="00DA0785">
        <w:t>, its migration</w:t>
      </w:r>
      <w:r w:rsidR="004A1D03">
        <w:t xml:space="preserve"> </w:t>
      </w:r>
      <w:r w:rsidR="00D956E2">
        <w:t>and</w:t>
      </w:r>
      <w:r w:rsidR="00DA0785">
        <w:t xml:space="preserve"> reproductive </w:t>
      </w:r>
      <w:r w:rsidR="00D956E2">
        <w:t>strategies remain</w:t>
      </w:r>
      <w:r w:rsidR="00DA0785">
        <w:t xml:space="preserve">. </w:t>
      </w:r>
      <w:r w:rsidR="001961C8">
        <w:t xml:space="preserve">When comparing </w:t>
      </w:r>
      <w:r w:rsidR="00A44E3E">
        <w:t xml:space="preserve">multi-locus </w:t>
      </w:r>
      <w:r w:rsidR="001961C8">
        <w:t xml:space="preserve">DNA sequences of </w:t>
      </w:r>
      <w:r w:rsidR="00A44E3E">
        <w:rPr>
          <w:i/>
          <w:iCs/>
        </w:rPr>
        <w:t xml:space="preserve">X. </w:t>
      </w:r>
      <w:proofErr w:type="spellStart"/>
      <w:r w:rsidR="00A44E3E">
        <w:rPr>
          <w:i/>
          <w:iCs/>
        </w:rPr>
        <w:t>necrophora</w:t>
      </w:r>
      <w:proofErr w:type="spellEnd"/>
      <w:r w:rsidR="00A44E3E">
        <w:rPr>
          <w:i/>
          <w:iCs/>
        </w:rPr>
        <w:t xml:space="preserve"> </w:t>
      </w:r>
      <w:r w:rsidR="00A44E3E">
        <w:t xml:space="preserve">isolates from soybean </w:t>
      </w:r>
      <w:r w:rsidR="001961C8">
        <w:t xml:space="preserve">collected across five states in the southern United States, </w:t>
      </w:r>
      <w:r w:rsidR="00D956E2">
        <w:t xml:space="preserve">no </w:t>
      </w:r>
      <w:r w:rsidR="001961C8">
        <w:t>patterns</w:t>
      </w:r>
      <w:r w:rsidR="00D956E2">
        <w:t xml:space="preserve"> of genetic structure</w:t>
      </w:r>
      <w:r w:rsidR="001961C8">
        <w:t xml:space="preserve"> were observed. </w:t>
      </w:r>
      <w:r w:rsidR="00A44E3E">
        <w:t>This suggests the</w:t>
      </w:r>
      <w:r w:rsidR="001961C8">
        <w:t xml:space="preserve"> genetic diversity</w:t>
      </w:r>
      <w:r w:rsidR="00A44E3E">
        <w:rPr>
          <w:i/>
          <w:iCs/>
        </w:rPr>
        <w:t xml:space="preserve"> </w:t>
      </w:r>
      <w:r w:rsidR="00A44E3E">
        <w:t xml:space="preserve">of the pathogen population </w:t>
      </w:r>
      <w:r w:rsidR="00D956E2">
        <w:t>is</w:t>
      </w:r>
      <w:r w:rsidR="00A44E3E">
        <w:t xml:space="preserve"> very</w:t>
      </w:r>
      <w:r w:rsidR="001961C8">
        <w:t xml:space="preserve"> low</w:t>
      </w:r>
      <w:r w:rsidR="00D956E2">
        <w:t xml:space="preserve"> when assessed using this method</w:t>
      </w:r>
      <w:r w:rsidR="001961C8">
        <w:fldChar w:fldCharType="begin" w:fldLock="1"/>
      </w:r>
      <w:r w:rsidR="00CF5469">
        <w:instrText xml:space="preserve"> ADDIN ZOTERO_ITEM CSL_CITATION {"citationID":"aV9aFoPV","properties":{"formattedCitation":"\\super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1961C8">
        <w:fldChar w:fldCharType="separate"/>
      </w:r>
      <w:r w:rsidR="00CF5469" w:rsidRPr="00CF5469">
        <w:rPr>
          <w:vertAlign w:val="superscript"/>
        </w:rPr>
        <w:t>16</w:t>
      </w:r>
      <w:r w:rsidR="001961C8">
        <w:fldChar w:fldCharType="end"/>
      </w:r>
      <w:r w:rsidR="00FA660D">
        <w:t xml:space="preserve">, limiting our capability to </w:t>
      </w:r>
      <w:r w:rsidR="00D956E2">
        <w:t>determine</w:t>
      </w:r>
      <w:r w:rsidR="00FA660D">
        <w:t xml:space="preserve"> </w:t>
      </w:r>
      <w:r w:rsidR="007078D7">
        <w:t>variations in pathogen populations or its center of biodiversity</w:t>
      </w:r>
      <w:r w:rsidR="00FA660D">
        <w:t xml:space="preserve">, its dispersal mechanism, or its patterns of </w:t>
      </w:r>
      <w:r w:rsidR="007078D7">
        <w:t>reproduction</w:t>
      </w:r>
      <w:commentRangeStart w:id="60"/>
      <w:r w:rsidR="001961C8">
        <w:t>.</w:t>
      </w:r>
      <w:commentRangeEnd w:id="60"/>
      <w:r w:rsidR="001961C8">
        <w:t xml:space="preserve"> </w:t>
      </w:r>
      <w:r w:rsidR="001961C8">
        <w:rPr>
          <w:rStyle w:val="CommentReference"/>
        </w:rPr>
        <w:commentReference w:id="60"/>
      </w:r>
      <w:r w:rsidR="00CF0D97">
        <w:t>Th</w:t>
      </w:r>
      <w:r w:rsidR="00DA0785">
        <w:t>e</w:t>
      </w:r>
      <w:r w:rsidR="00CF0D97">
        <w:t>s</w:t>
      </w:r>
      <w:r w:rsidR="00DA0785">
        <w:t>e</w:t>
      </w:r>
      <w:r w:rsidR="00CF0D97">
        <w:t xml:space="preserve"> </w:t>
      </w:r>
      <w:r w:rsidR="001C2719">
        <w:t>represents</w:t>
      </w:r>
      <w:r w:rsidR="00CF0D97">
        <w:t xml:space="preserve"> important gap</w:t>
      </w:r>
      <w:r w:rsidR="00DA0785">
        <w:t>s</w:t>
      </w:r>
      <w:r w:rsidR="00CF0D97">
        <w:t xml:space="preserve"> in our knowledge, limiting our understanding of the evolutionary history and biology of this pathogen. </w:t>
      </w:r>
      <w:r w:rsidR="00A4228B">
        <w:t xml:space="preserve">In the context of population genomics, the number of individuals representing populations and the number of loci sampled from the </w:t>
      </w:r>
      <w:r w:rsidR="00A4228B">
        <w:rPr>
          <w:i/>
        </w:rPr>
        <w:t xml:space="preserve">X. </w:t>
      </w:r>
      <w:proofErr w:type="spellStart"/>
      <w:r w:rsidR="00A4228B">
        <w:rPr>
          <w:i/>
        </w:rPr>
        <w:t>necrophora</w:t>
      </w:r>
      <w:proofErr w:type="spellEnd"/>
      <w:r w:rsidR="00A4228B">
        <w:rPr>
          <w:i/>
        </w:rPr>
        <w:t xml:space="preserve"> </w:t>
      </w:r>
      <w:r w:rsidR="00A4228B">
        <w:t xml:space="preserve">genomes were considerably small to determine true levels of genetic diversity, relative to the size of the population and the estimated size of the </w:t>
      </w:r>
      <w:r w:rsidR="00A4228B">
        <w:rPr>
          <w:i/>
          <w:iCs/>
        </w:rPr>
        <w:t xml:space="preserve">X. </w:t>
      </w:r>
      <w:proofErr w:type="spellStart"/>
      <w:r w:rsidR="00A4228B">
        <w:rPr>
          <w:i/>
          <w:iCs/>
        </w:rPr>
        <w:t>necrophora</w:t>
      </w:r>
      <w:proofErr w:type="spellEnd"/>
      <w:r w:rsidR="00A4228B">
        <w:t xml:space="preserve"> genome (56.9 Mb</w:t>
      </w:r>
      <w:r w:rsidR="00A4228B">
        <w:fldChar w:fldCharType="begin" w:fldLock="1"/>
      </w:r>
      <w:r w:rsidR="00CF5469">
        <w:instrText xml:space="preserve"> ADDIN ZOTERO_ITEM CSL_CITATION {"citationID":"TYdmjRGW","properties":{"formattedCitation":"\\super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A4228B">
        <w:fldChar w:fldCharType="separate"/>
      </w:r>
      <w:r w:rsidR="00CF5469" w:rsidRPr="00CF5469">
        <w:rPr>
          <w:vertAlign w:val="superscript"/>
        </w:rPr>
        <w:t>18</w:t>
      </w:r>
      <w:r w:rsidR="00A4228B">
        <w:fldChar w:fldCharType="end"/>
      </w:r>
      <w:r w:rsidR="00A4228B">
        <w:t>). Therefore, more robust genomic data might be needed to address</w:t>
      </w:r>
      <w:r w:rsidR="00D956E2">
        <w:t xml:space="preserve"> these</w:t>
      </w:r>
      <w:r w:rsidR="00A4228B">
        <w:t xml:space="preserve"> questions about the evolutionary history, </w:t>
      </w:r>
      <w:r w:rsidR="00D956E2">
        <w:t xml:space="preserve">population diversity, </w:t>
      </w:r>
      <w:r w:rsidR="00A4228B">
        <w:t xml:space="preserve">and reproductive strategies of this pathogen. </w:t>
      </w:r>
    </w:p>
    <w:p w14:paraId="0A678CFC" w14:textId="54DCC217" w:rsidR="00DE4B46" w:rsidRPr="0037204C" w:rsidRDefault="00DE4B46" w:rsidP="00F20112"/>
    <w:p w14:paraId="3B2A46FE" w14:textId="40A94136" w:rsidR="006D397A" w:rsidRDefault="002008AA" w:rsidP="00F20112">
      <w:r>
        <w:t xml:space="preserve">It has been demonstrated that </w:t>
      </w:r>
      <w:r w:rsidR="006D397A">
        <w:t xml:space="preserve">recombination strategies of a certain fungal species </w:t>
      </w:r>
      <w:r w:rsidR="00EA0B84">
        <w:t xml:space="preserve">can greatly </w:t>
      </w:r>
      <w:r w:rsidR="006D397A">
        <w:t xml:space="preserve">influence the long-term population composition, contributing to both phenotypic and genotypic diversity </w:t>
      </w:r>
      <w:r w:rsidR="006D397A">
        <w:fldChar w:fldCharType="begin" w:fldLock="1"/>
      </w:r>
      <w:r w:rsidR="00CF5469">
        <w:instrText xml:space="preserve"> ADDIN ZOTERO_ITEM CSL_CITATION {"citationID":"v8wzP4aZ","properties":{"formattedCitation":"\\super 19,20\\nosupersub{}","plainCitation":"19,20","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classification","type":"article-journal","volume":"37"}},{"id":"iHDLutT3/al2fg4Fe","uris":["http://www.mendeley.com/documents/?uuid=2cc815e1-8439-4e64-8e1e-65c12968073c"],"itemData":{"DOI":"10.1073/pnas.1503159112","ISSN":"10916490","PMID":"26195774","abstract":"Research over the past two decades shows that both recombination and clonality are likely to contribute to the reproduction of all fungi. This view of fungi is different from the historical and still commonly held view that a large fraction of fungi are exclusively clonal and that some fungi have been exclusively clonal for hundreds of millions of years. Here, we first will consider how these two historical views have changed. Then we will examine the impact on fungal research of the concept of restrained recombination [Tibayrenc M, Ayala FJ (2012) Proc Natl Acad Sci USA 109 (48):E3305-E3313]. Using animal and human pathogenic fungi, we examine extrinsic restraints on recombination associated with bottlenecks in genetic variation caused by geographic dispersal and extrinsic restraints caused by shifts in reproductive mode associated with either disease transmission or hybridization. Using species of the model yeast Saccharomyces and the model filamentous fungus Neurospora, we examine intrinsic restraints on recombination associated with mating systems that range from strictly clonal at one extreme to fully outbreeding at the other and those that lie between, including selfing and inbreeding. We also consider the effect of nomenclature on perception of reproductive mode and a means of comparing the relative impact of clonality and recombination on fungal populations. Last, we consider a recent hypothesis suggesting that fungi thought to have the most severe intrinsic constraints on recombination actually may have the fewest.","author":[{"dropping-particle":"","family":"Taylor","given":"John W.","non-dropping-particle":"","parse-names":false,"suffix":""},{"dropping-particle":"","family":"Hann-Soden","given":"Christopher","non-dropping-particle":"","parse-names":false,"suffix":""},{"dropping-particle":"","family":"Branco","given":"Sara","non-dropping-particle":"","parse-names":false,"suffix":""},{"dropping-particle":"","family":"Sylvain","given":"Iman","non-dropping-particle":"","parse-names":false,"suffix":""},{"dropping-particle":"","family":"Ellison","given":"Christopher E.","non-dropping-particle":"","parse-names":false,"suffix":""}],"container-title":"Proceedings of the National Academy of Sciences of the United States of America","id":"ITEM-2","issue":"29","issued":{"date-parts":[["2015"]]},"page":"8901-8908","title":"Clonal reproduction in fungi","type":"article-journal","volume":"112"}}],"schema":"https://github.com/citation-style-language/schema/raw/master/csl-citation.json"} </w:instrText>
      </w:r>
      <w:r w:rsidR="006D397A">
        <w:fldChar w:fldCharType="separate"/>
      </w:r>
      <w:r w:rsidR="00CF5469" w:rsidRPr="00CF5469">
        <w:rPr>
          <w:vertAlign w:val="superscript"/>
        </w:rPr>
        <w:t>19,20</w:t>
      </w:r>
      <w:r w:rsidR="006D397A">
        <w:fldChar w:fldCharType="end"/>
      </w:r>
      <w:r w:rsidR="006D397A">
        <w:t xml:space="preserve">. Sexual recombination is relatively complicated in most fungal species, but generally, when sexual recombination is not evident (by observation of sexual spores or detection of mating types), signatures of </w:t>
      </w:r>
      <w:r w:rsidR="00EA0B84">
        <w:t xml:space="preserve">cryptic or </w:t>
      </w:r>
      <w:r w:rsidR="006D397A">
        <w:t xml:space="preserve">past recombination events can be detected in the pathogen </w:t>
      </w:r>
      <w:r w:rsidR="006D397A" w:rsidRPr="007440D9">
        <w:t>populations</w:t>
      </w:r>
      <w:r w:rsidR="006D397A" w:rsidRPr="00B274AC">
        <w:fldChar w:fldCharType="begin" w:fldLock="1"/>
      </w:r>
      <w:r w:rsidR="00CF5469">
        <w:instrText xml:space="preserve"> ADDIN ZOTERO_ITEM CSL_CITATION {"citationID":"XXyTxBpL","properties":{"formattedCitation":"\\super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6D397A" w:rsidRPr="00B274AC">
        <w:fldChar w:fldCharType="separate"/>
      </w:r>
      <w:r w:rsidR="00CF5469" w:rsidRPr="00CF5469">
        <w:rPr>
          <w:vertAlign w:val="superscript"/>
        </w:rPr>
        <w:t>21</w:t>
      </w:r>
      <w:r w:rsidR="006D397A" w:rsidRPr="00B274AC">
        <w:fldChar w:fldCharType="end"/>
      </w:r>
      <w:r w:rsidR="006D397A">
        <w:t>.</w:t>
      </w:r>
      <w:r w:rsidR="006D397A" w:rsidRPr="00B274AC">
        <w:t xml:space="preserve"> </w:t>
      </w:r>
      <w:r w:rsidR="009436B0">
        <w:t>The low genetic diversity</w:t>
      </w:r>
      <w:r w:rsidR="00463201">
        <w:t xml:space="preserve"> observed in </w:t>
      </w:r>
      <w:r w:rsidR="00463201">
        <w:rPr>
          <w:i/>
          <w:iCs/>
        </w:rPr>
        <w:t xml:space="preserve">X. </w:t>
      </w:r>
      <w:proofErr w:type="spellStart"/>
      <w:r w:rsidR="00463201">
        <w:rPr>
          <w:i/>
          <w:iCs/>
        </w:rPr>
        <w:t>necrophora</w:t>
      </w:r>
      <w:proofErr w:type="spellEnd"/>
      <w:r w:rsidR="00463201">
        <w:t>,</w:t>
      </w:r>
      <w:r w:rsidR="002912FA">
        <w:t xml:space="preserve"> suggest</w:t>
      </w:r>
      <w:r w:rsidR="00463201">
        <w:t xml:space="preserve"> potentially clonal reproduction mechanisms</w:t>
      </w:r>
      <w:r w:rsidR="00463201" w:rsidRPr="00B274AC">
        <w:fldChar w:fldCharType="begin" w:fldLock="1"/>
      </w:r>
      <w:r w:rsidR="00CF5469">
        <w:instrText xml:space="preserve"> ADDIN ZOTERO_ITEM CSL_CITATION {"citationID":"wYg577Qr","properties":{"formattedCitation":"\\super 21\\nosupersub{}","plainCitation":"21","noteIndex":0},"citationItems":[{"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ONE","id":"ITEM-1","issue":"9","issued":{"date-parts":[["2014"]]},"title":"Recombination between clonal lineages of the asexual fungus &lt;i&gt;Verticillium dahliae&lt;/i&gt; detected by genotyping by sequencing","type":"article-journal","volume":"9"}}],"schema":"https://github.com/citation-style-language/schema/raw/master/csl-citation.json"} </w:instrText>
      </w:r>
      <w:r w:rsidR="00463201" w:rsidRPr="00B274AC">
        <w:fldChar w:fldCharType="separate"/>
      </w:r>
      <w:r w:rsidR="00CF5469" w:rsidRPr="00CF5469">
        <w:rPr>
          <w:vertAlign w:val="superscript"/>
        </w:rPr>
        <w:t>21</w:t>
      </w:r>
      <w:r w:rsidR="00463201" w:rsidRPr="00B274AC">
        <w:fldChar w:fldCharType="end"/>
      </w:r>
      <w:r w:rsidR="001130C5">
        <w:t xml:space="preserve">. </w:t>
      </w:r>
      <w:r w:rsidR="00F67597">
        <w:t>Moreover, most of the specimens recovered in the field and pure cultures of the fungus are sterile across different types of media</w:t>
      </w:r>
      <w:r w:rsidR="00F67597">
        <w:fldChar w:fldCharType="begin"/>
      </w:r>
      <w:r w:rsidR="00CF5469">
        <w:instrText xml:space="preserve"> ADDIN ZOTERO_ITEM CSL_CITATION {"citationID":"als9i8sioh","properties":{"formattedCitation":"\\super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P.","non-dropping-particle":"","parse-names":false,"suffix":""}],"container-title":"Mycologia","id":"ri45YPD1/wmuOUz1G","issue":"2","issued":{"date-parts":[["2021"]]},"page":"326–347","publisher":"Taylor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F67597">
        <w:fldChar w:fldCharType="separate"/>
      </w:r>
      <w:r w:rsidR="00CF5469" w:rsidRPr="00CF5469">
        <w:rPr>
          <w:vertAlign w:val="superscript"/>
        </w:rPr>
        <w:t>16</w:t>
      </w:r>
      <w:r w:rsidR="00F67597">
        <w:fldChar w:fldCharType="end"/>
      </w:r>
      <w:r w:rsidR="00F67597">
        <w:t xml:space="preserve">. </w:t>
      </w:r>
      <w:r w:rsidR="006D397A">
        <w:t>The</w:t>
      </w:r>
      <w:r w:rsidR="006D397A" w:rsidRPr="006B7689">
        <w:t xml:space="preserve"> evidence for sexual recombination </w:t>
      </w:r>
      <w:r w:rsidR="00B7456C">
        <w:t>in</w:t>
      </w:r>
      <w:r w:rsidR="006D397A">
        <w:t xml:space="preserve"> </w:t>
      </w:r>
      <w:r w:rsidR="006D397A">
        <w:rPr>
          <w:i/>
        </w:rPr>
        <w:t xml:space="preserve">X. </w:t>
      </w:r>
      <w:proofErr w:type="spellStart"/>
      <w:r w:rsidR="006D397A">
        <w:rPr>
          <w:i/>
        </w:rPr>
        <w:t>necrophora</w:t>
      </w:r>
      <w:proofErr w:type="spellEnd"/>
      <w:r w:rsidR="00B7456C">
        <w:rPr>
          <w:i/>
        </w:rPr>
        <w:t xml:space="preserve"> </w:t>
      </w:r>
      <w:r w:rsidR="00B7456C">
        <w:rPr>
          <w:iCs/>
        </w:rPr>
        <w:t>is limited</w:t>
      </w:r>
      <w:r w:rsidR="006D397A" w:rsidRPr="006B7689">
        <w:t>, but observations of sexual reproductive structures (fertile stromata and ascospores) in recently sequenced</w:t>
      </w:r>
      <w:r w:rsidR="006D397A">
        <w:t xml:space="preserve"> saprophytic</w:t>
      </w:r>
      <w:r w:rsidR="00B7456C">
        <w:t>-</w:t>
      </w:r>
      <w:r w:rsidR="006D397A" w:rsidRPr="00BC68A2">
        <w:t xml:space="preserve">specimens </w:t>
      </w:r>
      <w:r w:rsidR="006D397A">
        <w:t>found</w:t>
      </w:r>
      <w:r w:rsidR="006D397A" w:rsidRPr="00BC68A2">
        <w:t xml:space="preserve"> in the forest </w:t>
      </w:r>
      <w:r w:rsidR="00B7456C">
        <w:t>in the past century</w:t>
      </w:r>
      <w:r w:rsidR="006D397A" w:rsidRPr="003A1C43">
        <w:t xml:space="preserve">, suggest potential for cryptic recombination, which is known to </w:t>
      </w:r>
      <w:r w:rsidR="006D397A">
        <w:t>occur</w:t>
      </w:r>
      <w:r w:rsidR="006D397A" w:rsidRPr="003A1C43">
        <w:t xml:space="preserve"> in Xylariales</w:t>
      </w:r>
      <w:r w:rsidR="006D397A" w:rsidRPr="006B7689">
        <w:fldChar w:fldCharType="begin" w:fldLock="1"/>
      </w:r>
      <w:r w:rsidR="00CF5469">
        <w:instrText xml:space="preserve"> ADDIN ZOTERO_ITEM CSL_CITATION {"citationID":"r3U9l6g4","properties":{"formattedCitation":"\\super 16,22\\nosupersub{}","plainCitation":"16,22","noteIndex":0},"citationItems":[{"id":"iHDLutT3/uIfVSDXA","uris":["http://www.mendeley.com/documents/?uuid=5c207427-d829-4c98-8c20-ed4873280b82"],"itemData":{"DOI":"10.1016/j.fgb.2018.12.004","ISSN":"10960937","abstract":"A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rsidRPr="006B7689">
        <w:fldChar w:fldCharType="separate"/>
      </w:r>
      <w:r w:rsidR="00CF5469" w:rsidRPr="00CF5469">
        <w:rPr>
          <w:vertAlign w:val="superscript"/>
        </w:rPr>
        <w:t>16,22</w:t>
      </w:r>
      <w:r w:rsidR="006D397A" w:rsidRPr="006B7689">
        <w:fldChar w:fldCharType="end"/>
      </w:r>
      <w:r w:rsidR="006D397A" w:rsidRPr="006B7689">
        <w:t xml:space="preserve">. </w:t>
      </w:r>
      <w:r w:rsidR="00B7456C">
        <w:t>However,</w:t>
      </w:r>
      <w:r w:rsidR="006D397A">
        <w:t xml:space="preserve"> </w:t>
      </w:r>
      <w:r w:rsidR="006D397A" w:rsidRPr="006B7689">
        <w:t xml:space="preserve">asexual structures (sterile stromata, mycelia, and conidia) </w:t>
      </w:r>
      <w:r w:rsidR="006D397A">
        <w:t>have been</w:t>
      </w:r>
      <w:r w:rsidR="006D397A" w:rsidRPr="006B7689">
        <w:t xml:space="preserve"> observed in soybean fields </w:t>
      </w:r>
      <w:r w:rsidR="00B7456C">
        <w:t xml:space="preserve">almost exclusively </w:t>
      </w:r>
      <w:r w:rsidR="006D397A" w:rsidRPr="00B274AC">
        <w:t>(Garcia-</w:t>
      </w:r>
      <w:proofErr w:type="spellStart"/>
      <w:r w:rsidR="006D397A" w:rsidRPr="00B274AC">
        <w:t>Aroca</w:t>
      </w:r>
      <w:proofErr w:type="spellEnd"/>
      <w:r w:rsidR="006D397A" w:rsidRPr="00B274AC">
        <w:t xml:space="preserve"> et al. 2021)</w:t>
      </w:r>
      <w:r w:rsidR="006D397A" w:rsidRPr="006B7689">
        <w:t>.</w:t>
      </w:r>
      <w:r w:rsidR="006D397A">
        <w:t xml:space="preserve"> Except for one historical specimen collected on sugarcane debris, sexual structures of </w:t>
      </w:r>
      <w:r w:rsidR="006D397A">
        <w:rPr>
          <w:i/>
        </w:rPr>
        <w:t xml:space="preserve">X. </w:t>
      </w:r>
      <w:proofErr w:type="spellStart"/>
      <w:r w:rsidR="006D397A">
        <w:rPr>
          <w:i/>
        </w:rPr>
        <w:t>necrophora</w:t>
      </w:r>
      <w:proofErr w:type="spellEnd"/>
      <w:r w:rsidR="006D397A">
        <w:rPr>
          <w:i/>
        </w:rPr>
        <w:t xml:space="preserve"> </w:t>
      </w:r>
      <w:r w:rsidR="006D397A">
        <w:t>have not been observed in agricultural systems (Garcia-</w:t>
      </w:r>
      <w:proofErr w:type="spellStart"/>
      <w:r w:rsidR="006D397A">
        <w:t>Aroca</w:t>
      </w:r>
      <w:proofErr w:type="spellEnd"/>
      <w:r w:rsidR="006D397A">
        <w:t xml:space="preserve"> et al. 2021).</w:t>
      </w:r>
      <w:r w:rsidR="006D397A" w:rsidDel="0056204F">
        <w:t xml:space="preserve"> </w:t>
      </w:r>
      <w:r w:rsidR="00B7456C">
        <w:t xml:space="preserve">This is not uncommon, since many </w:t>
      </w:r>
      <w:r w:rsidR="006D397A">
        <w:t>pathogens</w:t>
      </w:r>
      <w:r w:rsidR="00B7456C">
        <w:t xml:space="preserve"> that have been</w:t>
      </w:r>
      <w:r w:rsidR="006D397A">
        <w:t xml:space="preserve"> introduced to agricultural systems maintain clonal populations because monoculture allows the pathogen haplotypes </w:t>
      </w:r>
      <w:r w:rsidR="008A7629">
        <w:t xml:space="preserve">to </w:t>
      </w:r>
      <w:r w:rsidR="006D397A">
        <w:t>rapidly</w:t>
      </w:r>
      <w:r w:rsidR="008A7629">
        <w:t xml:space="preserve"> reproduce clonally,</w:t>
      </w:r>
      <w:r w:rsidR="006D397A">
        <w:t xml:space="preserve"> overwhelming the host </w:t>
      </w:r>
      <w:r w:rsidR="006D397A" w:rsidRPr="00B274AC">
        <w:fldChar w:fldCharType="begin" w:fldLock="1"/>
      </w:r>
      <w:r w:rsidR="00CF5469">
        <w:instrText xml:space="preserve"> ADDIN ZOTERO_ITEM CSL_CITATION {"citationID":"Y66QAbdj","properties":{"formattedCitation":"\\super 23,24\\nosupersub{}","plainCitation":"23,24","noteIndex":0},"citationItems":[{"id":"iHDLutT3/OZQ6GzVy","uris":["http://www.mendeley.com/documents/?uuid=24ef7421-0bb7-4bb1-8c98-4397aaeecfed"],"itemData":{"DOI":"10.1111/mec.13028","ISSN":"1365294X","PMID":"25469955","abstract":"Fungal invasions are increasingly recognized as a significant component of global changes, threatening ecosystem health and damaging food production. Invasive fungi also provide excellent models to evaluate the generality of results based on other eukaryotes. We first consider here the reasons why fungal invasions have long been overlooked: they tend to be inconspicuous, and inappropriate methods have been used for species recognition. We then review the information available on the patterns and mechanisms of fungal invasions. We examine the biological features underlying invasion success of certain fungal species. We review population structure analyses, revealing native source populations and strengths of bottlenecks. We highlight the documented ecological and evolutionary changes in invaded regions, including adaptation to temperature, increased virulence, hybridization, shifts to clonality and association with novel hosts. We discuss how the huge census size of most fungi allows adaptation even in bottlenecked, clonal invaders. We also present new analyses of the invasion of the anther-smut pathogen on white campion in North America, as a case study illustrating how an accurate knowledge of species limits and phylogeography of fungal populations can be used to decipher the origin of invasions. This case study shows that successful invasions can occur even when life history traits are particularly unfavourable to long-distance dispersal and even with a strong bottleneck. We conclude that fungal invasions are valuable models to contribute to our view of biological invasions, in particular by providing insights into the traits as well as ecological and evolutionary processes allowing successful introductions.","author":[{"dropping-particle":"","family":"Gladieux","given":"P.","non-dropping-particle":"","parse-names":false,"suffix":""},{"dropping-particle":"","family":"Feurtey","given":"A.","non-dropping-particle":"","parse-names":false,"suffix":""},{"dropping-particle":"","family":"Hood","given":"M. E.","non-dropping-particle":"","parse-names":false,"suffix":""},{"dropping-particle":"","family":"Snirc","given":"A.","non-dropping-particle":"","parse-names":false,"suffix":""},{"dropping-particle":"","family":"Clavel","given":"J.","non-dropping-particle":"","parse-names":false,"suffix":""},{"dropping-particle":"","family":"Dutech","given":"C.","non-dropping-particle":"","parse-names":false,"suffix":""},{"dropping-particle":"","family":"Roy","given":"M.","non-dropping-particle":"","parse-names":false,"suffix":""},{"dropping-particle":"","family":"Giraud","given":"T.","non-dropping-particle":"","parse-names":false,"suffix":""}],"container-title":"Molecular Ecology","id":"ITEM-1","issue":"9","issued":{"date-parts":[["2015"]]},"page":"1969-1986","title":"The population biology of fungal invasions","type":"article-journal","volume":"24"}},{"id":"iHDLutT3/o4Il1qXc","uris":["http://www.mendeley.com/documents/?uuid=499b9bbf-c7a5-4294-811c-24cb6b333b4f"],"itemData":{"DOI":"10.1186/s43008-019-0020-8","ISSN":"22106359","abstract":"Clonal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006D397A" w:rsidRPr="00B274AC">
        <w:fldChar w:fldCharType="separate"/>
      </w:r>
      <w:r w:rsidR="00CF5469" w:rsidRPr="00CF5469">
        <w:rPr>
          <w:vertAlign w:val="superscript"/>
        </w:rPr>
        <w:t>23,24</w:t>
      </w:r>
      <w:r w:rsidR="006D397A" w:rsidRPr="00B274AC">
        <w:fldChar w:fldCharType="end"/>
      </w:r>
      <w:r w:rsidR="006D397A" w:rsidRPr="00B274AC">
        <w:t>.</w:t>
      </w:r>
      <w:r w:rsidR="006D397A">
        <w:t xml:space="preserve"> These aspects of pathogen biology and life history are relevant when designing long-term management strategies. </w:t>
      </w:r>
      <w:r w:rsidR="006956A3">
        <w:t xml:space="preserve">For instance, low rates of sexual recombination would result in low levels population diversity, resembling clonal populations with low phenotypic diversity </w:t>
      </w:r>
      <w:r w:rsidR="006956A3" w:rsidRPr="009741AB">
        <w:rPr>
          <w:highlight w:val="yellow"/>
        </w:rPr>
        <w:t>(CITATIONS)</w:t>
      </w:r>
      <w:r w:rsidR="006956A3">
        <w:t xml:space="preserve">. This can lead to either specialized strains that are adapted to </w:t>
      </w:r>
      <w:r w:rsidR="00A4228B">
        <w:t>specific</w:t>
      </w:r>
      <w:r w:rsidR="006956A3">
        <w:t xml:space="preserve"> host genotypes or opportunistic lineages that rely on host availability and susceptibility to survive </w:t>
      </w:r>
      <w:r w:rsidR="006956A3" w:rsidRPr="00F302A0">
        <w:rPr>
          <w:highlight w:val="yellow"/>
        </w:rPr>
        <w:t>(CITATIONS)</w:t>
      </w:r>
      <w:r w:rsidR="006956A3">
        <w:t>.</w:t>
      </w:r>
    </w:p>
    <w:p w14:paraId="47B4BB53" w14:textId="77777777" w:rsidR="00DE4B46" w:rsidRDefault="00DE4B46" w:rsidP="00F20112">
      <w:pPr>
        <w:ind w:firstLine="720"/>
      </w:pPr>
    </w:p>
    <w:p w14:paraId="5FF24DD8" w14:textId="674911BE" w:rsidR="006D397A" w:rsidRDefault="006D397A" w:rsidP="00F20112">
      <w:pPr>
        <w:ind w:firstLine="720"/>
      </w:pPr>
      <w:r>
        <w:t xml:space="preserve">In the current study, we present data describing the evolutionary history of </w:t>
      </w:r>
      <w:r>
        <w:rPr>
          <w:i/>
        </w:rPr>
        <w:t xml:space="preserve">X. </w:t>
      </w:r>
      <w:proofErr w:type="spellStart"/>
      <w:r>
        <w:rPr>
          <w:i/>
        </w:rPr>
        <w:t>necrophora</w:t>
      </w:r>
      <w:proofErr w:type="spellEnd"/>
      <w:r>
        <w:rPr>
          <w:i/>
        </w:rPr>
        <w:t xml:space="preserve"> </w:t>
      </w:r>
      <w:r>
        <w:t xml:space="preserve">in the southern United States. Using whole genome sequences of axenic cultures isolated from </w:t>
      </w:r>
      <w:r>
        <w:lastRenderedPageBreak/>
        <w:t xml:space="preserve">diseased plants collected across the region (e.g. AL, AR, LA, MS, MO, and TN), we sought to determine the following: </w:t>
      </w:r>
      <w:proofErr w:type="spellStart"/>
      <w:r w:rsidR="009714A6">
        <w:t>i</w:t>
      </w:r>
      <w:proofErr w:type="spellEnd"/>
      <w:r w:rsidR="009714A6">
        <w:t xml:space="preserve">) </w:t>
      </w:r>
      <w:r w:rsidR="003A4948">
        <w:t>Can we differentiate populations</w:t>
      </w:r>
      <w:r w:rsidR="009714A6">
        <w:t xml:space="preserve"> of </w:t>
      </w:r>
      <w:r w:rsidR="009714A6">
        <w:rPr>
          <w:i/>
          <w:iCs/>
        </w:rPr>
        <w:t xml:space="preserve">X. </w:t>
      </w:r>
      <w:proofErr w:type="spellStart"/>
      <w:r w:rsidR="009714A6">
        <w:rPr>
          <w:i/>
          <w:iCs/>
        </w:rPr>
        <w:t>necrophora</w:t>
      </w:r>
      <w:proofErr w:type="spellEnd"/>
      <w:r w:rsidR="009714A6">
        <w:rPr>
          <w:i/>
          <w:iCs/>
        </w:rPr>
        <w:t xml:space="preserve"> </w:t>
      </w:r>
      <w:r w:rsidR="009714A6">
        <w:t>in the southern United States</w:t>
      </w:r>
      <w:r w:rsidR="003A4948">
        <w:t xml:space="preserve"> or are we facing a single population of the pathogen</w:t>
      </w:r>
      <w:r w:rsidR="009714A6">
        <w:t>? i</w:t>
      </w:r>
      <w:r>
        <w:t xml:space="preserve">i) </w:t>
      </w:r>
      <w:r w:rsidR="003A4948">
        <w:t xml:space="preserve">If more than one population is found, is </w:t>
      </w:r>
      <w:r>
        <w:t xml:space="preserve">the southern USA the center of biodiversity for the taproot decline pathogen?, and iii) What are the recombination strategies across populations of </w:t>
      </w:r>
      <w:r>
        <w:rPr>
          <w:i/>
        </w:rPr>
        <w:t xml:space="preserve">X. </w:t>
      </w:r>
      <w:proofErr w:type="spellStart"/>
      <w:r>
        <w:rPr>
          <w:i/>
        </w:rPr>
        <w:t>necrophora</w:t>
      </w:r>
      <w:proofErr w:type="spellEnd"/>
      <w:r>
        <w:t xml:space="preserve">? In the context of pathogen biology and evolution, the answers to these questions can </w:t>
      </w:r>
      <w:r w:rsidR="003A4948">
        <w:t>contribute to larger efforts to determine the</w:t>
      </w:r>
      <w:r>
        <w:t xml:space="preserve"> best approaches for developing effective, long-lasting management strategies for </w:t>
      </w:r>
      <w:r w:rsidR="009714A6">
        <w:t>TRD</w:t>
      </w:r>
      <w:r>
        <w:t>.</w:t>
      </w:r>
    </w:p>
    <w:p w14:paraId="6DA153EC" w14:textId="77777777" w:rsidR="006D397A" w:rsidRDefault="006D397A" w:rsidP="006D397A"/>
    <w:p w14:paraId="611D799F" w14:textId="77777777" w:rsidR="006D397A" w:rsidRPr="00B274AC" w:rsidRDefault="006D397A" w:rsidP="006D397A">
      <w:pPr>
        <w:pStyle w:val="Heading2"/>
        <w:rPr>
          <w:b/>
          <w:color w:val="000000" w:themeColor="text1"/>
          <w:sz w:val="24"/>
        </w:rPr>
      </w:pPr>
      <w:r>
        <w:rPr>
          <w:b/>
          <w:color w:val="000000" w:themeColor="text1"/>
          <w:sz w:val="24"/>
        </w:rPr>
        <w:t>MATERIALS AND METHOD</w:t>
      </w:r>
    </w:p>
    <w:p w14:paraId="42CFB063" w14:textId="77777777" w:rsidR="006D397A" w:rsidRDefault="006D397A" w:rsidP="006D397A">
      <w:pPr>
        <w:rPr>
          <w:b/>
        </w:rPr>
      </w:pPr>
    </w:p>
    <w:p w14:paraId="71EDFAF0" w14:textId="65451A35" w:rsidR="00EA0A0F" w:rsidRDefault="00EA0A0F" w:rsidP="00F20112">
      <w:r>
        <w:rPr>
          <w:b/>
          <w:color w:val="000000" w:themeColor="text1"/>
        </w:rPr>
        <w:t>S</w:t>
      </w:r>
      <w:r w:rsidR="006D397A" w:rsidRPr="000D4622">
        <w:rPr>
          <w:b/>
          <w:color w:val="000000" w:themeColor="text1"/>
        </w:rPr>
        <w:t xml:space="preserve">ampling of symptomatic plants and isolation of </w:t>
      </w:r>
      <w:proofErr w:type="spellStart"/>
      <w:r w:rsidR="006D397A" w:rsidRPr="000D4622">
        <w:rPr>
          <w:b/>
          <w:i/>
          <w:color w:val="000000" w:themeColor="text1"/>
        </w:rPr>
        <w:t>Xylaria</w:t>
      </w:r>
      <w:proofErr w:type="spellEnd"/>
      <w:r w:rsidR="006D397A" w:rsidRPr="000D4622">
        <w:rPr>
          <w:b/>
          <w:i/>
          <w:color w:val="000000" w:themeColor="text1"/>
        </w:rPr>
        <w:t xml:space="preserve"> </w:t>
      </w:r>
      <w:proofErr w:type="spellStart"/>
      <w:r w:rsidR="006D397A" w:rsidRPr="000D4622">
        <w:rPr>
          <w:b/>
          <w:i/>
          <w:color w:val="000000" w:themeColor="text1"/>
        </w:rPr>
        <w:t>necrophora</w:t>
      </w:r>
      <w:proofErr w:type="spellEnd"/>
      <w:r>
        <w:t xml:space="preserve">. </w:t>
      </w:r>
      <w:r w:rsidR="006D397A">
        <w:t xml:space="preserve">Symptomatic soybean plants were collected across the southern United States </w:t>
      </w:r>
      <w:r w:rsidR="006C4322">
        <w:t>where the disease has been reported</w:t>
      </w:r>
      <w:r w:rsidR="006D397A">
        <w:t xml:space="preserve"> (AL, AR, LA, MS, MO, and TN). </w:t>
      </w:r>
      <w:r w:rsidR="006D397A" w:rsidRPr="005053F7">
        <w:t xml:space="preserve">The presence of the pathogen was </w:t>
      </w:r>
      <w:r w:rsidR="006D397A">
        <w:t>suspected</w:t>
      </w:r>
      <w:r w:rsidR="006D397A" w:rsidRPr="005053F7">
        <w:t xml:space="preserve"> when plants exhibiting </w:t>
      </w:r>
      <w:r w:rsidR="006D397A">
        <w:t>foliar symptoms such as interveinal chlorosis followed by necrosis on leaves were</w:t>
      </w:r>
      <w:r w:rsidR="006D397A" w:rsidRPr="005053F7">
        <w:t xml:space="preserve"> </w:t>
      </w:r>
      <w:r w:rsidR="006D397A">
        <w:t>pulled from the ground and black, necrotic tissue (fungal stroma) was observed along the main root. Plants were brought to the laboratory in zip-loc bags inside a cooler to maintain the temperatures for fungal survival. Soybean roots were surface</w:t>
      </w:r>
      <w:r w:rsidR="006C4322">
        <w:t>-</w:t>
      </w:r>
      <w:r w:rsidR="006D397A">
        <w:t xml:space="preserve">sterilized with </w:t>
      </w:r>
      <w:r w:rsidR="006C4322">
        <w:t xml:space="preserve">a </w:t>
      </w:r>
      <w:r w:rsidR="006D397A" w:rsidRPr="00C47E5E">
        <w:t>0.6</w:t>
      </w:r>
      <w:r w:rsidR="006D397A">
        <w:t xml:space="preserve"> percent</w:t>
      </w:r>
      <w:r w:rsidR="006D397A" w:rsidRPr="00C47E5E">
        <w:t xml:space="preserve"> sodium hypochlorite solution for 10 min</w:t>
      </w:r>
      <w:r w:rsidR="006D397A">
        <w:t xml:space="preserve">, cut into small pieces in the areas where black fungal tissue was observed, then again for 2 mins, rinsed with distilled water and placed on </w:t>
      </w:r>
      <w:proofErr w:type="spellStart"/>
      <w:r w:rsidR="006D397A">
        <w:t>Difco</w:t>
      </w:r>
      <w:proofErr w:type="spellEnd"/>
      <w:r w:rsidR="006D397A">
        <w:t xml:space="preserve"> potato dextrose agar (PDA) plates amended with 0.75 mg of streptomycin sulfate and 0.25 mg of chloramphenicol (PDA-CS) per liter. Direct inoculation to PDA-CS plates from white mycelial inside the root pith was performed with a sterilized needle. Plates were incubated at room temperature and monitored daily for fungal growth. Re-isolations were conducted when multiple colonies or contamination fungi were observed</w:t>
      </w:r>
      <w:commentRangeStart w:id="61"/>
      <w:r w:rsidR="006D397A">
        <w:fldChar w:fldCharType="begin" w:fldLock="1"/>
      </w:r>
      <w:r w:rsidR="00CF5469">
        <w:instrText xml:space="preserve"> ADDIN ZOTERO_ITEM CSL_CITATION {"citationID":"4ytKDAbL","properties":{"formattedCitation":"\\super 15,16\\nosupersub{}","plainCitation":"15,16","noteIndex":0},"citationItems":[{"id":"iHDLutT3/Uo3KrHNX","uris":["http://www.mendeley.com/documents/?uuid=8f710644-fe40-4254-95b7-7dc47dc113d1"],"itemData":{"author":[{"dropping-particle":"","family":"Allen","given":"Tom","non-dropping-particle":"","parse-names":false,"suffix":""},{"dropping-particle":"","family":"Bluhm","given":"Burt","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container-title":"Plant Health Progress","id":"ITEM-1","issue":"1","issued":{"date-parts":[["2017"]]},"page":"35-40","title":"First description of the causal agent of taproot decline of soybean, an emerging disease in the southern United States","type":"article-journal","volume":"18"}},{"id":"iHDLutT3/IDmvZTx8","uris":["http://www.mendeley.com/documents/?uuid=30d59ae0-4713-4275-8e15-94730f058a0c"],"itemData":{"DOI":"10.1080/00275514.2020.1846965","ISSN":"0027-5514","abstract":"Taproot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P.","non-dropping-particle":"","parse-names":false,"suffix":""}],"container-title":"Mycologia","id":"ITEM-2","issue":"2","issued":{"date-parts":[["2021"]]},"page":"326–347","publisher":"Taylor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rsidR="006D397A">
        <w:fldChar w:fldCharType="separate"/>
      </w:r>
      <w:r w:rsidR="00CF5469" w:rsidRPr="00CF5469">
        <w:rPr>
          <w:vertAlign w:val="superscript"/>
        </w:rPr>
        <w:t>15,16</w:t>
      </w:r>
      <w:r w:rsidR="006D397A">
        <w:fldChar w:fldCharType="end"/>
      </w:r>
      <w:r w:rsidR="006D397A">
        <w:t>.</w:t>
      </w:r>
      <w:commentRangeEnd w:id="61"/>
      <w:r w:rsidR="0072289E">
        <w:rPr>
          <w:rStyle w:val="CommentReference"/>
        </w:rPr>
        <w:commentReference w:id="61"/>
      </w:r>
    </w:p>
    <w:p w14:paraId="0A1ED053" w14:textId="77777777" w:rsidR="006D397A" w:rsidRDefault="006D397A" w:rsidP="006D397A"/>
    <w:p w14:paraId="5B2AAC6F" w14:textId="65E642A6" w:rsidR="006D397A" w:rsidRPr="00EA0A0F" w:rsidRDefault="006D397A" w:rsidP="00F20112">
      <w:pPr>
        <w:ind w:firstLine="720"/>
      </w:pPr>
      <w:commentRangeStart w:id="62"/>
      <w:r w:rsidRPr="00EA0A0F">
        <w:t>A total of 16</w:t>
      </w:r>
      <w:r w:rsidR="00BF22B3" w:rsidRPr="00EA0A0F">
        <w:t>2</w:t>
      </w:r>
      <w:r w:rsidRPr="00EA0A0F">
        <w:t xml:space="preserve"> </w:t>
      </w:r>
      <w:commentRangeEnd w:id="62"/>
      <w:r w:rsidR="008C437A" w:rsidRPr="00F20112">
        <w:rPr>
          <w:rStyle w:val="CommentReference"/>
          <w:sz w:val="24"/>
          <w:szCs w:val="24"/>
        </w:rPr>
        <w:commentReference w:id="62"/>
      </w:r>
      <w:r w:rsidRPr="00EA0A0F">
        <w:rPr>
          <w:i/>
        </w:rPr>
        <w:t xml:space="preserve">X. </w:t>
      </w:r>
      <w:proofErr w:type="spellStart"/>
      <w:r w:rsidRPr="00EA0A0F">
        <w:rPr>
          <w:i/>
        </w:rPr>
        <w:t>necrophora</w:t>
      </w:r>
      <w:proofErr w:type="spellEnd"/>
      <w:r w:rsidRPr="00EA0A0F">
        <w:rPr>
          <w:i/>
        </w:rPr>
        <w:t xml:space="preserve"> </w:t>
      </w:r>
      <w:r w:rsidRPr="00EA0A0F">
        <w:t>isolates</w:t>
      </w:r>
      <w:r w:rsidR="00356E7C" w:rsidRPr="00EA0A0F">
        <w:t xml:space="preserve"> from diseased soybean</w:t>
      </w:r>
      <w:r w:rsidRPr="00EA0A0F">
        <w:t>, representing one isolate per plant sampled,</w:t>
      </w:r>
      <w:r w:rsidR="00BF22B3" w:rsidRPr="00EA0A0F">
        <w:t xml:space="preserve"> </w:t>
      </w:r>
      <w:r w:rsidRPr="00EA0A0F">
        <w:t xml:space="preserve">were obtained for high throughput sequencing. </w:t>
      </w:r>
      <w:r w:rsidR="00BF22B3" w:rsidRPr="00EA0A0F">
        <w:t>In addition</w:t>
      </w:r>
      <w:r w:rsidRPr="00EA0A0F">
        <w:t xml:space="preserve">, a pure culture of </w:t>
      </w:r>
      <w:r w:rsidR="00BF22B3" w:rsidRPr="00EA0A0F">
        <w:t xml:space="preserve">a saprophytic </w:t>
      </w:r>
      <w:r w:rsidRPr="00EA0A0F">
        <w:rPr>
          <w:i/>
        </w:rPr>
        <w:t xml:space="preserve">X. </w:t>
      </w:r>
      <w:proofErr w:type="spellStart"/>
      <w:r w:rsidRPr="00EA0A0F">
        <w:rPr>
          <w:i/>
        </w:rPr>
        <w:t>necrophora</w:t>
      </w:r>
      <w:proofErr w:type="spellEnd"/>
      <w:r w:rsidRPr="00EA0A0F">
        <w:rPr>
          <w:i/>
        </w:rPr>
        <w:t xml:space="preserve"> </w:t>
      </w:r>
      <w:r w:rsidRPr="00EA0A0F">
        <w:t>from the</w:t>
      </w:r>
      <w:r w:rsidR="00BF22B3" w:rsidRPr="00EA0A0F">
        <w:t xml:space="preserve"> forests in the</w:t>
      </w:r>
      <w:r w:rsidRPr="00EA0A0F">
        <w:t xml:space="preserve"> island of Martinique</w:t>
      </w:r>
      <w:r w:rsidR="00BF22B3" w:rsidRPr="00EA0A0F">
        <w:t>;</w:t>
      </w:r>
      <w:r w:rsidRPr="00EA0A0F">
        <w:t xml:space="preserve"> four historical, saprophytic </w:t>
      </w:r>
      <w:r w:rsidRPr="00EA0A0F">
        <w:rPr>
          <w:i/>
        </w:rPr>
        <w:t xml:space="preserve">X. </w:t>
      </w:r>
      <w:proofErr w:type="spellStart"/>
      <w:r w:rsidRPr="00EA0A0F">
        <w:rPr>
          <w:i/>
        </w:rPr>
        <w:t>necrophora</w:t>
      </w:r>
      <w:proofErr w:type="spellEnd"/>
      <w:r w:rsidRPr="00EA0A0F">
        <w:t xml:space="preserve"> from the forest collected in the 1920’s-1940’s</w:t>
      </w:r>
      <w:r w:rsidR="00BF22B3" w:rsidRPr="00EA0A0F">
        <w:t>;</w:t>
      </w:r>
      <w:r w:rsidRPr="00EA0A0F">
        <w:t xml:space="preserve"> three </w:t>
      </w:r>
      <w:r w:rsidRPr="00EA0A0F">
        <w:rPr>
          <w:i/>
        </w:rPr>
        <w:t xml:space="preserve">X. </w:t>
      </w:r>
      <w:proofErr w:type="spellStart"/>
      <w:r w:rsidRPr="00EA0A0F">
        <w:rPr>
          <w:i/>
        </w:rPr>
        <w:t>arbuscula</w:t>
      </w:r>
      <w:r w:rsidRPr="00EA0A0F">
        <w:t>’s</w:t>
      </w:r>
      <w:proofErr w:type="spellEnd"/>
      <w:r w:rsidRPr="00EA0A0F">
        <w:rPr>
          <w:i/>
        </w:rPr>
        <w:t xml:space="preserve">, </w:t>
      </w:r>
      <w:r w:rsidRPr="00EA0A0F">
        <w:t>one</w:t>
      </w:r>
      <w:r w:rsidRPr="00EA0A0F">
        <w:rPr>
          <w:i/>
        </w:rPr>
        <w:t xml:space="preserve"> </w:t>
      </w:r>
      <w:r w:rsidRPr="00EA0A0F">
        <w:t>collected in 2020 and two collected before the 2000’s</w:t>
      </w:r>
      <w:r w:rsidR="00BF22B3" w:rsidRPr="00EA0A0F">
        <w:rPr>
          <w:iCs/>
        </w:rPr>
        <w:t>;</w:t>
      </w:r>
      <w:r w:rsidRPr="00EA0A0F">
        <w:rPr>
          <w:i/>
        </w:rPr>
        <w:t xml:space="preserve"> </w:t>
      </w:r>
      <w:r w:rsidRPr="00EA0A0F">
        <w:t xml:space="preserve">one </w:t>
      </w:r>
      <w:r w:rsidRPr="00EA0A0F">
        <w:rPr>
          <w:i/>
        </w:rPr>
        <w:t xml:space="preserve">X. </w:t>
      </w:r>
      <w:proofErr w:type="spellStart"/>
      <w:r w:rsidRPr="00EA0A0F">
        <w:rPr>
          <w:i/>
        </w:rPr>
        <w:t>arbuscula</w:t>
      </w:r>
      <w:proofErr w:type="spellEnd"/>
      <w:r w:rsidRPr="00EA0A0F">
        <w:rPr>
          <w:i/>
        </w:rPr>
        <w:t xml:space="preserve"> </w:t>
      </w:r>
      <w:r w:rsidRPr="00EA0A0F">
        <w:t xml:space="preserve">var. </w:t>
      </w:r>
      <w:proofErr w:type="spellStart"/>
      <w:r w:rsidRPr="00EA0A0F">
        <w:rPr>
          <w:i/>
        </w:rPr>
        <w:t>plenofisura</w:t>
      </w:r>
      <w:proofErr w:type="spellEnd"/>
      <w:r w:rsidRPr="00EA0A0F">
        <w:t>, one</w:t>
      </w:r>
      <w:r w:rsidRPr="00EA0A0F">
        <w:rPr>
          <w:i/>
        </w:rPr>
        <w:t xml:space="preserve"> X. striata, </w:t>
      </w:r>
      <w:r w:rsidRPr="00EA0A0F">
        <w:t>one</w:t>
      </w:r>
      <w:r w:rsidRPr="00EA0A0F">
        <w:rPr>
          <w:i/>
        </w:rPr>
        <w:t xml:space="preserve"> X. </w:t>
      </w:r>
      <w:proofErr w:type="spellStart"/>
      <w:r w:rsidRPr="00EA0A0F">
        <w:rPr>
          <w:i/>
        </w:rPr>
        <w:t>venosula</w:t>
      </w:r>
      <w:proofErr w:type="spellEnd"/>
      <w:r w:rsidRPr="00EA0A0F">
        <w:rPr>
          <w:i/>
        </w:rPr>
        <w:t xml:space="preserve">, </w:t>
      </w:r>
      <w:r w:rsidRPr="00EA0A0F">
        <w:t>and one</w:t>
      </w:r>
      <w:r w:rsidRPr="00EA0A0F">
        <w:rPr>
          <w:i/>
        </w:rPr>
        <w:t xml:space="preserve"> X. </w:t>
      </w:r>
      <w:proofErr w:type="spellStart"/>
      <w:r w:rsidRPr="00EA0A0F">
        <w:rPr>
          <w:i/>
        </w:rPr>
        <w:t>bambusicola</w:t>
      </w:r>
      <w:proofErr w:type="spellEnd"/>
      <w:r w:rsidRPr="00EA0A0F">
        <w:rPr>
          <w:i/>
        </w:rPr>
        <w:t xml:space="preserve"> </w:t>
      </w:r>
      <w:r w:rsidRPr="00EA0A0F">
        <w:t xml:space="preserve">were included, for a total of 175 isolates/specimens </w:t>
      </w:r>
      <w:commentRangeStart w:id="63"/>
      <w:r w:rsidRPr="00EA0A0F">
        <w:t xml:space="preserve">(TABLE 1). </w:t>
      </w:r>
      <w:commentRangeEnd w:id="63"/>
      <w:r w:rsidR="00EA0A0F">
        <w:rPr>
          <w:rStyle w:val="CommentReference"/>
        </w:rPr>
        <w:commentReference w:id="63"/>
      </w:r>
      <w:r w:rsidR="00EA0A0F">
        <w:t>Metadata</w:t>
      </w:r>
      <w:r w:rsidRPr="00EA0A0F">
        <w:t xml:space="preserve"> </w:t>
      </w:r>
      <w:r w:rsidR="00EA0A0F">
        <w:t>for</w:t>
      </w:r>
      <w:r w:rsidR="00EA0A0F" w:rsidRPr="00EA0A0F">
        <w:t xml:space="preserve"> </w:t>
      </w:r>
      <w:r w:rsidRPr="00EA0A0F">
        <w:t xml:space="preserve">all isolates/specimens sequenced is provided in </w:t>
      </w:r>
      <w:r w:rsidR="009439DC">
        <w:t>supplementary TABLE</w:t>
      </w:r>
      <w:r w:rsidRPr="00EA0A0F">
        <w:t xml:space="preserve"> </w:t>
      </w:r>
      <w:r w:rsidR="009439DC">
        <w:t>S</w:t>
      </w:r>
      <w:r w:rsidR="008E2C8A">
        <w:t>1</w:t>
      </w:r>
      <w:r w:rsidRPr="00EA0A0F">
        <w:t>.</w:t>
      </w:r>
    </w:p>
    <w:p w14:paraId="0F260594" w14:textId="77777777" w:rsidR="006D397A" w:rsidRDefault="006D397A" w:rsidP="006D397A"/>
    <w:p w14:paraId="187B0235" w14:textId="1D4DA057" w:rsidR="00EA0A0F" w:rsidRDefault="006D397A" w:rsidP="00EA0A0F">
      <w:r w:rsidRPr="000D4622">
        <w:rPr>
          <w:b/>
          <w:color w:val="000000" w:themeColor="text1"/>
        </w:rPr>
        <w:t>Isolation of nucleic acids</w:t>
      </w:r>
      <w:r w:rsidR="00EA0A0F">
        <w:t xml:space="preserve">. </w:t>
      </w:r>
      <w:r>
        <w:t xml:space="preserve">Fungal tissue from pure cultures was harvested using a sterilized spatula and placed in microcentrifuge </w:t>
      </w:r>
      <w:r w:rsidRPr="007D00B1">
        <w:t>safe-lock tube</w:t>
      </w:r>
      <w:r>
        <w:t>s</w:t>
      </w:r>
      <w:r w:rsidRPr="007D00B1">
        <w:t xml:space="preserve"> </w:t>
      </w:r>
      <w:r>
        <w:t xml:space="preserve">containing zirconium oxide beads (~0.35 gr of 2.3 mm and ~0.26 gr of 0.5 mm diameter) and 400 </w:t>
      </w:r>
      <w:proofErr w:type="spellStart"/>
      <w:r>
        <w:t>uL</w:t>
      </w:r>
      <w:proofErr w:type="spellEnd"/>
      <w:r>
        <w:t xml:space="preserve"> of the AP1 buffer from a Qiagen </w:t>
      </w:r>
      <w:proofErr w:type="spellStart"/>
      <w:r>
        <w:t>DNeasy</w:t>
      </w:r>
      <w:proofErr w:type="spellEnd"/>
      <w:r>
        <w:t xml:space="preserve">® Plant Mini, DNA extraction kit </w:t>
      </w:r>
      <w:r w:rsidRPr="007D00B1">
        <w:t>(Qiagen USA, Germantown, Maryland)</w:t>
      </w:r>
      <w:r>
        <w:t xml:space="preserve">. The safe-lock tubes were </w:t>
      </w:r>
      <w:r w:rsidRPr="007D00B1">
        <w:t>placed in a bullet blender (Next Advance, New York, New York) for 3 min at a speed of 7000 rpm to grind tissue and release genomic DNA i</w:t>
      </w:r>
      <w:r>
        <w:t xml:space="preserve">nto the AP1 buffer. For “historical” specimens, dried tissue from fungal stromata was placed in </w:t>
      </w:r>
      <w:r w:rsidRPr="007D00B1">
        <w:t>safe-lock tube</w:t>
      </w:r>
      <w:r>
        <w:t>s</w:t>
      </w:r>
      <w:r w:rsidRPr="007D00B1">
        <w:t xml:space="preserve"> </w:t>
      </w:r>
      <w:r>
        <w:t xml:space="preserve">containing zirconium oxide beads (~0.35 gr of 2.3 mm and ~0.26 gr of 0.5 mm diameter), ground to a powder in a </w:t>
      </w:r>
      <w:r w:rsidRPr="007D00B1">
        <w:t>bullet blender</w:t>
      </w:r>
      <w:r>
        <w:t xml:space="preserve"> </w:t>
      </w:r>
      <w:r w:rsidRPr="007D00B1">
        <w:t>(Next Advance, New York, New York)</w:t>
      </w:r>
      <w:r>
        <w:t xml:space="preserve"> for 3 minutes at speed 7. The rest of the protocol for DNA isolation followed the manufacturer recommendations.</w:t>
      </w:r>
    </w:p>
    <w:p w14:paraId="5EFD17DE" w14:textId="77777777" w:rsidR="00EA0A0F" w:rsidRDefault="00EA0A0F" w:rsidP="00F20112"/>
    <w:p w14:paraId="3BCE5424" w14:textId="0527555B" w:rsidR="006D397A" w:rsidRDefault="006D397A" w:rsidP="00F20112">
      <w:r>
        <w:lastRenderedPageBreak/>
        <w:t xml:space="preserve">Genomic DNA </w:t>
      </w:r>
      <w:r w:rsidR="00813886">
        <w:t xml:space="preserve">quality and concentrations were </w:t>
      </w:r>
      <w:r>
        <w:t xml:space="preserve">estimated using a </w:t>
      </w:r>
      <w:proofErr w:type="spellStart"/>
      <w:r w:rsidRPr="00184F98">
        <w:t>NanoDrop</w:t>
      </w:r>
      <w:proofErr w:type="spellEnd"/>
      <w:r w:rsidRPr="00184F98">
        <w:t xml:space="preserve"> ND-1000 Spectrophotometer</w:t>
      </w:r>
      <w:r>
        <w:t xml:space="preserve"> (</w:t>
      </w:r>
      <w:proofErr w:type="spellStart"/>
      <w:r>
        <w:t>Thermo</w:t>
      </w:r>
      <w:proofErr w:type="spellEnd"/>
      <w:r>
        <w:t xml:space="preserve"> Fisher, </w:t>
      </w:r>
      <w:r w:rsidRPr="00184F98">
        <w:t>Waltham, M</w:t>
      </w:r>
      <w:r>
        <w:t xml:space="preserve">assachusetts) and a </w:t>
      </w:r>
      <w:r w:rsidRPr="00184F98">
        <w:t>Qubit® 3.0 Fluorometer</w:t>
      </w:r>
      <w:r>
        <w:t xml:space="preserve"> (</w:t>
      </w:r>
      <w:proofErr w:type="spellStart"/>
      <w:r>
        <w:t>Thermo</w:t>
      </w:r>
      <w:proofErr w:type="spellEnd"/>
      <w:r>
        <w:t xml:space="preserve"> Fisher, </w:t>
      </w:r>
      <w:r w:rsidRPr="00184F98">
        <w:t>Waltham, M</w:t>
      </w:r>
      <w:r>
        <w:t>assachusetts), following the manufacturer</w:t>
      </w:r>
      <w:r w:rsidR="00813886">
        <w:t>s</w:t>
      </w:r>
      <w:r>
        <w:t>’ protocol</w:t>
      </w:r>
      <w:r w:rsidR="00813886">
        <w:t>s</w:t>
      </w:r>
      <w:r>
        <w:t>.</w:t>
      </w:r>
    </w:p>
    <w:p w14:paraId="757EC011" w14:textId="77777777" w:rsidR="00B25FBF" w:rsidRDefault="00B25FBF" w:rsidP="006D397A">
      <w:pPr>
        <w:rPr>
          <w:b/>
          <w:color w:val="000000" w:themeColor="text1"/>
        </w:rPr>
      </w:pPr>
    </w:p>
    <w:p w14:paraId="584BBA7C" w14:textId="5FE2345E" w:rsidR="006D397A" w:rsidRDefault="006D397A" w:rsidP="00F20112">
      <w:r w:rsidRPr="00383AD7">
        <w:rPr>
          <w:b/>
          <w:color w:val="000000" w:themeColor="text1"/>
        </w:rPr>
        <w:t xml:space="preserve">Library preparation and </w:t>
      </w:r>
      <w:r>
        <w:rPr>
          <w:b/>
          <w:color w:val="000000" w:themeColor="text1"/>
        </w:rPr>
        <w:t xml:space="preserve">next-generation </w:t>
      </w:r>
      <w:r w:rsidRPr="00383AD7">
        <w:rPr>
          <w:b/>
          <w:color w:val="000000" w:themeColor="text1"/>
        </w:rPr>
        <w:t>sequencing</w:t>
      </w:r>
      <w:r w:rsidR="00EA0A0F">
        <w:t xml:space="preserve">. </w:t>
      </w:r>
      <w:r>
        <w:t>Genomic DNA libraries were prepared using the New England Biolabs (NEB) Next® Ultra™ II FS DNA library prep kit for Illumina, following the manufacturer’s protocol. F</w:t>
      </w:r>
      <w:r w:rsidRPr="007E44DF">
        <w:t>or DNA inputs higher than 100 ng</w:t>
      </w:r>
      <w:r>
        <w:t>,</w:t>
      </w:r>
      <w:r w:rsidRPr="007E44DF">
        <w:t xml:space="preserve"> DNA was diluted based on the Qubit concentrations to the working concentration of ~15 ng/</w:t>
      </w:r>
      <w:proofErr w:type="spellStart"/>
      <w:r w:rsidRPr="007E44DF">
        <w:t>uL</w:t>
      </w:r>
      <w:proofErr w:type="spellEnd"/>
      <w:r w:rsidRPr="007E44DF">
        <w:t xml:space="preserve"> for an input volume of 13 </w:t>
      </w:r>
      <w:proofErr w:type="spellStart"/>
      <w:r w:rsidRPr="007E44DF">
        <w:t>uL</w:t>
      </w:r>
      <w:proofErr w:type="spellEnd"/>
      <w:r w:rsidRPr="007E44DF">
        <w:t xml:space="preserve"> (total DNA ~200 ng), using nucleoside free water.</w:t>
      </w:r>
      <w:r>
        <w:t xml:space="preserve"> </w:t>
      </w:r>
      <w:r w:rsidRPr="007E44DF">
        <w:t xml:space="preserve">Library quality was assessed using a </w:t>
      </w:r>
      <w:r>
        <w:t xml:space="preserve">2100 </w:t>
      </w:r>
      <w:r w:rsidRPr="007E44DF">
        <w:t>Agilent Bioanalyzer</w:t>
      </w:r>
      <w:r>
        <w:t xml:space="preserve"> (Agilent, Santa Clara, CA)</w:t>
      </w:r>
      <w:r w:rsidRPr="007E44DF">
        <w:t>.</w:t>
      </w:r>
      <w:r>
        <w:t xml:space="preserve"> Pooled </w:t>
      </w:r>
      <w:r w:rsidRPr="00D45F5D">
        <w:t xml:space="preserve">libraries were sent to </w:t>
      </w:r>
      <w:proofErr w:type="spellStart"/>
      <w:r>
        <w:t>Admera</w:t>
      </w:r>
      <w:proofErr w:type="spellEnd"/>
      <w:r>
        <w:t xml:space="preserve"> Health, LLC (</w:t>
      </w:r>
      <w:r w:rsidRPr="00160776">
        <w:t>South Plainfield, NJ</w:t>
      </w:r>
      <w:r>
        <w:t>)</w:t>
      </w:r>
      <w:r w:rsidR="007C38A8">
        <w:t xml:space="preserve"> </w:t>
      </w:r>
      <w:r w:rsidR="007C38A8" w:rsidRPr="00D45F5D">
        <w:t xml:space="preserve">for </w:t>
      </w:r>
      <w:r w:rsidR="00DF655D">
        <w:t xml:space="preserve">WGS </w:t>
      </w:r>
      <w:r w:rsidR="007C38A8" w:rsidRPr="00D45F5D">
        <w:t xml:space="preserve">sequencing </w:t>
      </w:r>
      <w:r w:rsidR="00DF655D">
        <w:t xml:space="preserve">in a </w:t>
      </w:r>
      <w:proofErr w:type="spellStart"/>
      <w:r w:rsidR="00DF655D">
        <w:t>MiSeq</w:t>
      </w:r>
      <w:proofErr w:type="spellEnd"/>
      <w:r w:rsidR="00DF655D">
        <w:t xml:space="preserve"> sequencing platform </w:t>
      </w:r>
      <w:r>
        <w:t xml:space="preserve">and </w:t>
      </w:r>
      <w:r w:rsidR="007C38A8" w:rsidRPr="00D45F5D">
        <w:t xml:space="preserve">paired-end </w:t>
      </w:r>
      <w:r>
        <w:t xml:space="preserve">raw reads </w:t>
      </w:r>
      <w:r w:rsidR="007C38A8">
        <w:t xml:space="preserve">were </w:t>
      </w:r>
      <w:r>
        <w:t xml:space="preserve">obtained from </w:t>
      </w:r>
      <w:proofErr w:type="spellStart"/>
      <w:r w:rsidRPr="00B274AC">
        <w:t>Genohub</w:t>
      </w:r>
      <w:proofErr w:type="spellEnd"/>
      <w:r>
        <w:t xml:space="preserve"> </w:t>
      </w:r>
      <w:r w:rsidRPr="00B274AC">
        <w:t>(</w:t>
      </w:r>
      <w:hyperlink r:id="rId18" w:history="1">
        <w:r w:rsidR="006755BE" w:rsidRPr="003B44F5">
          <w:rPr>
            <w:rStyle w:val="Hyperlink"/>
          </w:rPr>
          <w:t>https://genohub.com/</w:t>
        </w:r>
      </w:hyperlink>
      <w:r w:rsidRPr="0054049A">
        <w:t>)</w:t>
      </w:r>
      <w:r w:rsidRPr="00B274AC">
        <w:t>.</w:t>
      </w:r>
      <w:r>
        <w:t xml:space="preserve"> </w:t>
      </w:r>
    </w:p>
    <w:p w14:paraId="34FC3F23" w14:textId="77777777" w:rsidR="006D397A" w:rsidRDefault="006D397A" w:rsidP="006D397A">
      <w:pPr>
        <w:rPr>
          <w:b/>
          <w:color w:val="000000" w:themeColor="text1"/>
        </w:rPr>
      </w:pPr>
    </w:p>
    <w:p w14:paraId="29B41D9C" w14:textId="5384A3B8" w:rsidR="009439DC" w:rsidRDefault="006D397A" w:rsidP="009439DC">
      <w:r w:rsidRPr="00383AD7">
        <w:rPr>
          <w:b/>
          <w:color w:val="000000" w:themeColor="text1"/>
        </w:rPr>
        <w:t>Quality control, variant calling, filtering, and single nucleotide polymorphism (SNP) discovery</w:t>
      </w:r>
      <w:r w:rsidR="009439DC">
        <w:t xml:space="preserve">. </w:t>
      </w:r>
      <w:r w:rsidRPr="0043223E">
        <w:t xml:space="preserve">Raw data quality from </w:t>
      </w:r>
      <w:proofErr w:type="spellStart"/>
      <w:r w:rsidR="0092476A">
        <w:t>fastQ</w:t>
      </w:r>
      <w:proofErr w:type="spellEnd"/>
      <w:r w:rsidRPr="003C7488">
        <w:t xml:space="preserve"> </w:t>
      </w:r>
      <w:r w:rsidR="0092476A">
        <w:t xml:space="preserve">files </w:t>
      </w:r>
      <w:r w:rsidRPr="003C7488">
        <w:t>was assessed using F</w:t>
      </w:r>
      <w:r w:rsidRPr="006B7689">
        <w:t xml:space="preserve">ASTQC v0.11.7 </w:t>
      </w:r>
      <w:r w:rsidRPr="00B274AC">
        <w:fldChar w:fldCharType="begin" w:fldLock="1"/>
      </w:r>
      <w:r w:rsidR="00CF5469">
        <w:instrText xml:space="preserve"> ADDIN ZOTERO_ITEM CSL_CITATION {"citationID":"WzBP4acv","properties":{"formattedCitation":"\\super 25,26\\nosupersub{}","plainCitation":"25,26","noteIndex":0},"citationItems":[{"id":"iHDLutT3/RPUXVQtl","uris":["http://www.mendeley.com/documents/?uuid=ba7b64f8-cb65-43ae-9b88-7502b17a7480"],"itemData":{"DOI":"10.12688/f1000research.15931.1","ISSN":"1759796X","PMID":"30254741","abstract":"DNA sequencing analysis typically involves mapping reads to just one reference genome. Mapping against multiple genomes is necessary, however, when the genome of origin requires confirmation. Mapping against multiple genomes is also advisable for detecting contamination or for identifying sample swaps which, if left undetected, may lead to incorrect experimental conclusions. Consequently, we present FastQ Screen, a tool to validate the origin of DNA samples by quantifying the proportion of reads that map to a panel of reference genomes. FastQ Screen is intended to be used routinely as a quality control measure and for analysing samples in which the origin of the DNA is uncertain or has multiple sources.","author":[{"dropping-particle":"","family":"Wingett","given":"Steven W.","non-dropping-particle":"","parse-names":false,"suffix":""},{"dropping-particle":"","family":"Andrews","given":"Simon","non-dropping-particle":"","parse-names":false,"suffix":""}],"container-title":"F1000Research","id":"ITEM-1","issue":"0","issued":{"date-parts":[["2018"]]},"page":"1-13","title":"Fastq screen: A tool for multi-genome mapping and quality control [version 1; referees: 3 approved, 1 approved with reservations]","type":"article-journal","volume":"7"}},{"id":"iHDLutT3/eVKd6d9b","uris":["http://www.mendeley.com/documents/?uuid=439b244e-41a8-412e-81ce-22d19ca89c4e"],"itemData":{"author":[{"dropping-particle":"","family":"Andrews","given":"S","non-dropping-particle":"","parse-names":false,"suffix":""}],"id":"ITEM-2","issued":{"date-parts":[["2010"]]},"title":"FASTQC.: A quality control tool for high throughput sequence data","type":"article"}}],"schema":"https://github.com/citation-style-language/schema/raw/master/csl-citation.json"} </w:instrText>
      </w:r>
      <w:r w:rsidRPr="00B274AC">
        <w:fldChar w:fldCharType="separate"/>
      </w:r>
      <w:r w:rsidR="00CF5469" w:rsidRPr="00CF5469">
        <w:rPr>
          <w:vertAlign w:val="superscript"/>
        </w:rPr>
        <w:t>25,26</w:t>
      </w:r>
      <w:r w:rsidRPr="00B274AC">
        <w:fldChar w:fldCharType="end"/>
      </w:r>
      <w:r w:rsidRPr="00B274AC">
        <w:t xml:space="preserve"> </w:t>
      </w:r>
      <w:r w:rsidRPr="0043223E">
        <w:t xml:space="preserve">and </w:t>
      </w:r>
      <w:r w:rsidRPr="003C7488">
        <w:t xml:space="preserve">MULTIQC v1.10.1 </w:t>
      </w:r>
      <w:r w:rsidRPr="00B274AC">
        <w:fldChar w:fldCharType="begin" w:fldLock="1"/>
      </w:r>
      <w:r w:rsidR="00CF5469">
        <w:instrText xml:space="preserve"> ADDIN ZOTERO_ITEM CSL_CITATION {"citationID":"OZ1aDrUI","properties":{"formattedCitation":"\\super 27\\nosupersub{}","plainCitation":"27","noteIndex":0},"citationItems":[{"id":"iHDLutT3/Fko9HGeb","uris":["http://www.mendeley.com/documents/?uuid=d309a3e0-63a2-4849-a4cb-53f9a53135b2"],"itemData":{"DOI":"10.1093/bioinformatics/btw354","ISSN":"14602059","PMID":"27312411","abstract":"Motivation: Fast and accurate quality control is essential for studies involving next-generation sequencing data. Whilst numerous tools exist to quantify QC metrics, there is no common approach to flexibly integrate these across tools and large sample sets. Assessing analysis results across an entire project can be time consuming and error prone; batch effects and outlier samples can easily be missed in the early stages of analysis. Results: We present MultiQC, a tool to create a single report visualising output from multiple tools across many samples, enabling global trends and biases to be quickly identified. MultiQC can plot data from many common bioinformatics tools and is built to allow easy extension and customization. Availability and implementation: MultiQC is available with an GNU GPLv3 license on GitHub, the Python Package Index and Bioconda. Documentation and example reports are available at http://multiqc.info.","author":[{"dropping-particle":"","family":"Ewels","given":"Philip","non-dropping-particle":"","parse-names":false,"suffix":""},{"dropping-particle":"","family":"Magnusson","given":"Måns","non-dropping-particle":"","parse-names":false,"suffix":""},{"dropping-particle":"","family":"Lundin","given":"Sverker","non-dropping-particle":"","parse-names":false,"suffix":""},{"dropping-particle":"","family":"Käller","given":"Max","non-dropping-particle":"","parse-names":false,"suffix":""}],"container-title":"Bioinformatics","id":"ITEM-1","issue":"19","issued":{"date-parts":[["2016"]]},"page":"3047-3048","title":"MultiQC: Summarize analysis results for multiple tools and samples in a single report","type":"article-journal","volume":"32"}}],"schema":"https://github.com/citation-style-language/schema/raw/master/csl-citation.json"} </w:instrText>
      </w:r>
      <w:r w:rsidRPr="00B274AC">
        <w:fldChar w:fldCharType="separate"/>
      </w:r>
      <w:r w:rsidR="00CF5469" w:rsidRPr="00CF5469">
        <w:rPr>
          <w:vertAlign w:val="superscript"/>
        </w:rPr>
        <w:t>27</w:t>
      </w:r>
      <w:r w:rsidRPr="00B274AC">
        <w:fldChar w:fldCharType="end"/>
      </w:r>
      <w:r w:rsidRPr="00475D8D">
        <w:t xml:space="preserve"> and the mean quality scores, sequence lengths, percentage GC-content, percentage of duplicate sequences, and percentage </w:t>
      </w:r>
      <w:r w:rsidRPr="00330345">
        <w:t xml:space="preserve">adapter content, were used as indicators to assess the overall quality of libraries. Sequences with a quality score lower than 25 and </w:t>
      </w:r>
      <w:r>
        <w:t xml:space="preserve">high percentage of </w:t>
      </w:r>
      <w:r w:rsidRPr="00330345">
        <w:t xml:space="preserve">adapter sequences for Illumina were trimmed using a sliding window approach in subsequent analyses using </w:t>
      </w:r>
      <w:r w:rsidRPr="00B93A84">
        <w:t>TRIMMOMATIC</w:t>
      </w:r>
      <w:r w:rsidRPr="00475D8D">
        <w:t xml:space="preserve"> v0.39 </w:t>
      </w:r>
      <w:r w:rsidRPr="00B274AC">
        <w:fldChar w:fldCharType="begin" w:fldLock="1"/>
      </w:r>
      <w:r w:rsidR="00CF5469">
        <w:instrText xml:space="preserve"> ADDIN ZOTERO_ITEM CSL_CITATION {"citationID":"sk2XUVma","properties":{"formattedCitation":"\\super 28\\nosupersub{}","plainCitation":"28","noteIndex":0},"citationItems":[{"id":"iHDLutT3/l7Qdy2H7","uris":["http://www.mendeley.com/documents/?uuid=0c678bd6-260d-4897-aacc-4ed7a78b315b"],"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page":"2114-2120","title":"Trimmomatic: A flexible trimmer for Illumina sequence data","type":"article-journal","volume":"30"}}],"schema":"https://github.com/citation-style-language/schema/raw/master/csl-citation.json"} </w:instrText>
      </w:r>
      <w:r w:rsidRPr="00B274AC">
        <w:fldChar w:fldCharType="separate"/>
      </w:r>
      <w:r w:rsidR="00CF5469" w:rsidRPr="00CF5469">
        <w:rPr>
          <w:vertAlign w:val="superscript"/>
        </w:rPr>
        <w:t>28</w:t>
      </w:r>
      <w:r w:rsidRPr="00B274AC">
        <w:fldChar w:fldCharType="end"/>
      </w:r>
      <w:r w:rsidRPr="00475D8D">
        <w:t xml:space="preserve"> in the LSU </w:t>
      </w:r>
      <w:r w:rsidR="0092476A">
        <w:t>H</w:t>
      </w:r>
      <w:r w:rsidR="0092476A" w:rsidRPr="00475D8D">
        <w:t xml:space="preserve">igh </w:t>
      </w:r>
      <w:r w:rsidR="0092476A">
        <w:t>P</w:t>
      </w:r>
      <w:r w:rsidR="0092476A" w:rsidRPr="00475D8D">
        <w:t xml:space="preserve">erformance </w:t>
      </w:r>
      <w:r w:rsidR="0092476A">
        <w:t>C</w:t>
      </w:r>
      <w:r w:rsidR="0092476A" w:rsidRPr="00475D8D">
        <w:t xml:space="preserve">omputer </w:t>
      </w:r>
      <w:r w:rsidR="0092476A">
        <w:t>C</w:t>
      </w:r>
      <w:r w:rsidR="0092476A" w:rsidRPr="00475D8D">
        <w:t xml:space="preserve">lusters </w:t>
      </w:r>
      <w:r w:rsidRPr="00475D8D">
        <w:t xml:space="preserve">(LSU HPC). Trimmed reads were </w:t>
      </w:r>
      <w:r>
        <w:t>aligned</w:t>
      </w:r>
      <w:r w:rsidRPr="00475D8D">
        <w:t xml:space="preserve"> to the </w:t>
      </w:r>
      <w:r>
        <w:t>MSU_SB201401 reference genome, GenBank project NPFG01.1</w:t>
      </w:r>
      <w:r w:rsidR="0092476A">
        <w:t xml:space="preserve"> (</w:t>
      </w:r>
      <w:r>
        <w:t>file</w:t>
      </w:r>
      <w:r w:rsidR="0092476A">
        <w:t xml:space="preserve">: </w:t>
      </w:r>
      <w:r w:rsidRPr="00475D8D">
        <w:t>“GCA_002288965.1_ASM228896v1_genomic.fna</w:t>
      </w:r>
      <w:r w:rsidR="0092476A">
        <w:t>)</w:t>
      </w:r>
      <w:r w:rsidRPr="00475D8D">
        <w:t xml:space="preserve">, because this is the most reliable genome of </w:t>
      </w:r>
      <w:r w:rsidRPr="00475D8D">
        <w:rPr>
          <w:i/>
        </w:rPr>
        <w:t>X. necrophora</w:t>
      </w:r>
      <w:r w:rsidRPr="00475D8D">
        <w:fldChar w:fldCharType="begin" w:fldLock="1"/>
      </w:r>
      <w:r w:rsidR="00CF5469">
        <w:instrText xml:space="preserve"> ADDIN ZOTERO_ITEM CSL_CITATION {"citationID":"DObIyJbo","properties":{"formattedCitation":"\\super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Pr="00475D8D">
        <w:fldChar w:fldCharType="separate"/>
      </w:r>
      <w:r w:rsidR="00CF5469" w:rsidRPr="00CF5469">
        <w:rPr>
          <w:vertAlign w:val="superscript"/>
        </w:rPr>
        <w:t>18</w:t>
      </w:r>
      <w:r w:rsidRPr="00475D8D">
        <w:fldChar w:fldCharType="end"/>
      </w:r>
      <w:r w:rsidRPr="00475D8D">
        <w:t xml:space="preserve"> that is</w:t>
      </w:r>
      <w:r w:rsidR="0092476A">
        <w:t xml:space="preserve"> </w:t>
      </w:r>
      <w:r w:rsidRPr="00475D8D">
        <w:t>available</w:t>
      </w:r>
      <w:r w:rsidR="0092476A">
        <w:t xml:space="preserve"> at the time of this study</w:t>
      </w:r>
      <w:r w:rsidRPr="00475D8D">
        <w:t xml:space="preserve">, using </w:t>
      </w:r>
      <w:r>
        <w:t xml:space="preserve">the Burrows-Wheeler </w:t>
      </w:r>
      <w:r w:rsidRPr="0054049A">
        <w:t>short read alignment component</w:t>
      </w:r>
      <w:r>
        <w:t xml:space="preserve"> </w:t>
      </w:r>
      <w:r w:rsidRPr="00BC492D">
        <w:t>(</w:t>
      </w:r>
      <w:r w:rsidRPr="008F3B25">
        <w:t>BWA) v</w:t>
      </w:r>
      <w:r w:rsidRPr="00B274AC">
        <w:rPr>
          <w:rFonts w:eastAsia="Calibri"/>
          <w:color w:val="000000"/>
        </w:rPr>
        <w:t>0.7.17</w:t>
      </w:r>
      <w:r w:rsidRPr="00B274AC">
        <w:t xml:space="preserve"> </w:t>
      </w:r>
      <w:r w:rsidRPr="00B274AC">
        <w:fldChar w:fldCharType="begin" w:fldLock="1"/>
      </w:r>
      <w:r w:rsidR="00CF5469">
        <w:instrText xml:space="preserve"> ADDIN ZOTERO_ITEM CSL_CITATION {"citationID":"iTE82Twx","properties":{"formattedCitation":"\\super 29\\nosupersub{}","plainCitation":"29","noteIndex":0},"citationItems":[{"id":"iHDLutT3/U9NqkBbK","uris":["http://www.mendeley.com/documents/?uuid=21c83346-339c-4817-b677-ba40ef60e6da"],"itemData":{"DOI":"10.1093/bioinformatics/btp324","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CF5469">
        <w:rPr>
          <w:rFonts w:ascii="Cambria Math" w:hAnsi="Cambria Math" w:cs="Cambria Math"/>
        </w:rPr>
        <w:instrText>∼</w:instrText>
      </w:r>
      <w:r w:rsidR="00CF5469">
        <w:instrText xml:space="preserve">10-20× faster than MAQ, while achieving similar accuracy. In addition, BWA outputs alignment in the new standard SAM (Sequence Alignment/Map) format. Variant calling and other downstream analyses after the alignment can be achieved with the open source SAMtools software package. © 2009 The Author(s).","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transform","type":"article-journal","volume":"25"}}],"schema":"https://github.com/citation-style-language/schema/raw/master/csl-citation.json"} </w:instrText>
      </w:r>
      <w:r w:rsidRPr="00B274AC">
        <w:fldChar w:fldCharType="separate"/>
      </w:r>
      <w:r w:rsidR="00CF5469" w:rsidRPr="00CF5469">
        <w:rPr>
          <w:vertAlign w:val="superscript"/>
        </w:rPr>
        <w:t>29</w:t>
      </w:r>
      <w:r w:rsidRPr="00B274AC">
        <w:fldChar w:fldCharType="end"/>
      </w:r>
      <w:r w:rsidRPr="00BC492D">
        <w:t xml:space="preserve">. Mapped reads were indexed and sorted with </w:t>
      </w:r>
      <w:r w:rsidRPr="008F3B25">
        <w:t xml:space="preserve">SAMTOOLS </w:t>
      </w:r>
      <w:r w:rsidRPr="00B274AC">
        <w:t>v1.9</w:t>
      </w:r>
      <w:r w:rsidRPr="00BC492D">
        <w:t xml:space="preserve"> </w:t>
      </w:r>
      <w:r w:rsidRPr="00B274AC">
        <w:fldChar w:fldCharType="begin" w:fldLock="1"/>
      </w:r>
      <w:r w:rsidR="00CF5469">
        <w:instrText xml:space="preserve"> ADDIN ZOTERO_ITEM CSL_CITATION {"citationID":"e7JcMXwj","properties":{"formattedCitation":"\\super 30,31\\nosupersub{}","plainCitation":"30,31","noteIndex":0},"citationItems":[{"id":"iHDLutT3/hGFaNG9o","uris":["http://www.mendeley.com/documents/?uuid=88238451-485d-4809-9e5d-3c420f1b1713"],"itemData":{"DOI":"10.1093/bioinformatics/btp352","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 tools implements various utilities for post-processing alignments in the SAM format, such as indexing, variant caller and alignment viewer, and thus provides universal tools for processing read alignments. © 2009 The Author(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SAMtools","type":"article-journal","volume":"25"}},{"id":"iHDLutT3/Idq7SOvn","uris":["http://www.mendeley.com/documents/?uuid=6d3c9952-79db-4962-9a75-07b3bcf15965"],"itemData":{"DOI":"10.1093/bioinformatics/btr509","ISSN":"13674803","PMID":"21903627","abstract":"Motivation: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reserved.","author":[{"dropping-particle":"","family":"Li","given":"Heng","non-dropping-particle":"","parse-names":false,"suffix":""}],"container-title":"Bioinformatics","id":"ITEM-2","issue":"21","issued":{"date-parts":[["2011"]]},"page":"2987-2993","title":"A statistical framework for SNP calling, mutation discovery, association mapping and population genetical parameter estimation from sequencing data","type":"article-journal","volume":"27"}}],"schema":"https://github.com/citation-style-language/schema/raw/master/csl-citation.json"} </w:instrText>
      </w:r>
      <w:r w:rsidRPr="00B274AC">
        <w:fldChar w:fldCharType="separate"/>
      </w:r>
      <w:r w:rsidR="00CF5469" w:rsidRPr="00CF5469">
        <w:rPr>
          <w:vertAlign w:val="superscript"/>
        </w:rPr>
        <w:t>30,31</w:t>
      </w:r>
      <w:r w:rsidRPr="00B274AC">
        <w:fldChar w:fldCharType="end"/>
      </w:r>
      <w:r w:rsidRPr="00475D8D">
        <w:t xml:space="preserve"> and duplicates were marked with </w:t>
      </w:r>
      <w:r w:rsidRPr="00B93A84">
        <w:t>GATK</w:t>
      </w:r>
      <w:r w:rsidRPr="00B274AC">
        <w:t xml:space="preserve"> v</w:t>
      </w:r>
      <w:r w:rsidRPr="00475D8D">
        <w:t xml:space="preserve">4.0.2.1. Variant calling of genotypes was performed on </w:t>
      </w:r>
      <w:r w:rsidRPr="00B93A84">
        <w:t>GATK</w:t>
      </w:r>
      <w:r w:rsidRPr="00475D8D">
        <w:t xml:space="preserve"> </w:t>
      </w:r>
      <w:r>
        <w:t>“</w:t>
      </w:r>
      <w:proofErr w:type="spellStart"/>
      <w:r w:rsidRPr="00475D8D">
        <w:t>HaplotypeCaller</w:t>
      </w:r>
      <w:proofErr w:type="spellEnd"/>
      <w:r>
        <w:t>”</w:t>
      </w:r>
      <w:r w:rsidRPr="00475D8D">
        <w:t xml:space="preserve"> </w:t>
      </w:r>
      <w:r>
        <w:t xml:space="preserve">function </w:t>
      </w:r>
      <w:r w:rsidRPr="00475D8D">
        <w:t xml:space="preserve">with sorted </w:t>
      </w:r>
      <w:r>
        <w:t>BAM</w:t>
      </w:r>
      <w:r w:rsidRPr="00475D8D">
        <w:t xml:space="preserve"> files, using reference genome sequence index and dictionary created with </w:t>
      </w:r>
      <w:r w:rsidRPr="00B93A84">
        <w:t>SAMTOOLS</w:t>
      </w:r>
      <w:r w:rsidRPr="00475D8D">
        <w:t xml:space="preserve"> and </w:t>
      </w:r>
      <w:r w:rsidRPr="00B93A84">
        <w:t>GATK</w:t>
      </w:r>
      <w:r w:rsidRPr="00475D8D">
        <w:t xml:space="preserve"> </w:t>
      </w:r>
      <w:r>
        <w:t>“</w:t>
      </w:r>
      <w:proofErr w:type="spellStart"/>
      <w:r w:rsidRPr="00475D8D">
        <w:t>CreateSequenceDictionary</w:t>
      </w:r>
      <w:proofErr w:type="spellEnd"/>
      <w:r>
        <w:t>”</w:t>
      </w:r>
      <w:r w:rsidRPr="00475D8D">
        <w:t xml:space="preserve">, </w:t>
      </w:r>
      <w:proofErr w:type="gramStart"/>
      <w:r w:rsidRPr="00475D8D">
        <w:t>respectively;</w:t>
      </w:r>
      <w:proofErr w:type="gramEnd"/>
      <w:r w:rsidRPr="00475D8D">
        <w:t xml:space="preserve"> producing individual genotyped variant calling files (“g.vcf”). Genotyping was done by combining </w:t>
      </w:r>
      <w:r>
        <w:t xml:space="preserve">the latter </w:t>
      </w:r>
      <w:r w:rsidRPr="00475D8D">
        <w:t>g.vcf</w:t>
      </w:r>
      <w:r>
        <w:t xml:space="preserve"> file</w:t>
      </w:r>
      <w:r w:rsidRPr="00475D8D">
        <w:t xml:space="preserve">s with the </w:t>
      </w:r>
      <w:r>
        <w:t>“</w:t>
      </w:r>
      <w:proofErr w:type="spellStart"/>
      <w:r w:rsidRPr="00475D8D">
        <w:t>CombineGVCFs</w:t>
      </w:r>
      <w:proofErr w:type="spellEnd"/>
      <w:r>
        <w:t>”</w:t>
      </w:r>
      <w:r w:rsidRPr="00475D8D">
        <w:t xml:space="preserve"> and genotyping with the </w:t>
      </w:r>
      <w:r>
        <w:t>“</w:t>
      </w:r>
      <w:proofErr w:type="spellStart"/>
      <w:r w:rsidRPr="00475D8D">
        <w:t>GenotypeGVCFs</w:t>
      </w:r>
      <w:proofErr w:type="spellEnd"/>
      <w:r>
        <w:t>”</w:t>
      </w:r>
      <w:r w:rsidRPr="00475D8D">
        <w:t xml:space="preserve"> functions of </w:t>
      </w:r>
      <w:r w:rsidRPr="00B93A84">
        <w:t>GATK</w:t>
      </w:r>
      <w:r w:rsidRPr="00B274AC">
        <w:t>.</w:t>
      </w:r>
    </w:p>
    <w:p w14:paraId="3AD336CC" w14:textId="77777777" w:rsidR="009439DC" w:rsidRDefault="009439DC" w:rsidP="00F20112"/>
    <w:p w14:paraId="294DA9C1" w14:textId="15019576" w:rsidR="006D397A" w:rsidRDefault="006D397A" w:rsidP="00F20112">
      <w:pPr>
        <w:rPr>
          <w:color w:val="000000" w:themeColor="text1"/>
        </w:rPr>
      </w:pPr>
      <w:r w:rsidRPr="00475D8D">
        <w:t xml:space="preserve">Filtering for missing data and reads in the variant calling file (VCF) was done </w:t>
      </w:r>
      <w:r>
        <w:t>in</w:t>
      </w:r>
      <w:r w:rsidRPr="00475D8D">
        <w:t xml:space="preserve"> </w:t>
      </w:r>
      <w:r w:rsidRPr="00B93A84">
        <w:t>VCFTOOLS</w:t>
      </w:r>
      <w:r w:rsidRPr="00475D8D">
        <w:t xml:space="preserve"> v0.1.</w:t>
      </w:r>
      <w:r w:rsidRPr="008F3B25">
        <w:t>17</w:t>
      </w:r>
      <w:r w:rsidRPr="00B274AC">
        <w:fldChar w:fldCharType="begin" w:fldLock="1"/>
      </w:r>
      <w:r w:rsidR="00CF5469">
        <w:instrText xml:space="preserve"> ADDIN ZOTERO_ITEM CSL_CITATION {"citationID":"jQ3Z7XUx","properties":{"formattedCitation":"\\super 32\\nosupersub{}","plainCitation":"32","noteIndex":0},"citationItems":[{"id":"iHDLutT3/QNLuiVEx","uris":["http://www.mendeley.com/documents/?uuid=36c50d79-5196-4c8d-b767-ec7fde101cab"],"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page":"2156-2158","title":"The variant call format and VCFtools","type":"article-journal","volume":"27"}}],"schema":"https://github.com/citation-style-language/schema/raw/master/csl-citation.json"} </w:instrText>
      </w:r>
      <w:r w:rsidRPr="00B274AC">
        <w:fldChar w:fldCharType="separate"/>
      </w:r>
      <w:r w:rsidR="00CF5469" w:rsidRPr="00CF5469">
        <w:rPr>
          <w:vertAlign w:val="superscript"/>
        </w:rPr>
        <w:t>32</w:t>
      </w:r>
      <w:r w:rsidRPr="00B274AC">
        <w:fldChar w:fldCharType="end"/>
      </w:r>
      <w:r w:rsidRPr="008F3B25">
        <w:t>, by sequentially applying a minimum genotype quality (</w:t>
      </w:r>
      <w:r>
        <w:t>“</w:t>
      </w:r>
      <w:proofErr w:type="spellStart"/>
      <w:r w:rsidRPr="008F3B25">
        <w:t>minGQ</w:t>
      </w:r>
      <w:proofErr w:type="spellEnd"/>
      <w:r>
        <w:t>”</w:t>
      </w:r>
      <w:r w:rsidRPr="008F3B25">
        <w:t xml:space="preserve">) of </w:t>
      </w:r>
      <w:r w:rsidRPr="00B274AC">
        <w:t>20-40</w:t>
      </w:r>
      <w:r w:rsidRPr="008F3B25">
        <w:t xml:space="preserve">, minimum </w:t>
      </w:r>
      <w:r>
        <w:t>read depth</w:t>
      </w:r>
      <w:r w:rsidRPr="008F3B25">
        <w:t xml:space="preserve"> of </w:t>
      </w:r>
      <w:r w:rsidRPr="00B274AC">
        <w:t>2-5</w:t>
      </w:r>
      <w:r w:rsidRPr="008F3B25">
        <w:t xml:space="preserve"> (“</w:t>
      </w:r>
      <w:proofErr w:type="spellStart"/>
      <w:r w:rsidRPr="008F3B25">
        <w:t>minDP</w:t>
      </w:r>
      <w:proofErr w:type="spellEnd"/>
      <w:r w:rsidRPr="008F3B25">
        <w:t xml:space="preserve">”), and maximum of </w:t>
      </w:r>
      <w:r w:rsidRPr="00B274AC">
        <w:t>30-70</w:t>
      </w:r>
      <w:r>
        <w:t xml:space="preserve"> percent </w:t>
      </w:r>
      <w:r w:rsidRPr="008F3B25">
        <w:t xml:space="preserve">missing data (“max-missing”). Homozygous sites were </w:t>
      </w:r>
      <w:r w:rsidR="0092476A">
        <w:t>extracted</w:t>
      </w:r>
      <w:r w:rsidR="0092476A" w:rsidRPr="008F3B25">
        <w:t xml:space="preserve"> </w:t>
      </w:r>
      <w:r w:rsidRPr="008F3B25">
        <w:t xml:space="preserve">using TASSEL v5.20210623 </w:t>
      </w:r>
      <w:r w:rsidRPr="00B274AC">
        <w:fldChar w:fldCharType="begin" w:fldLock="1"/>
      </w:r>
      <w:r w:rsidR="00CF5469">
        <w:instrText xml:space="preserve"> ADDIN ZOTERO_ITEM CSL_CITATION {"citationID":"IAVsSuAj","properties":{"formattedCitation":"\\super 33\\nosupersub{}","plainCitation":"33","noteIndex":0},"citationItems":[{"id":"iHDLutT3/eiXscarT","uris":["http://www.mendeley.com/documents/?uuid=292c6849-1b06-4e87-a16c-af9d11ff4c51"],"itemData":{"DOI":"10.1093/bioinformatics/btm308","ISSN":"13674803","PMID":"17586829","abstract":"Summary: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 2007 The Author(s).","author":[{"dropping-particle":"","family":"Bradbury","given":"Peter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S.","non-dropping-particle":"","parse-names":false,"suffix":""}],"container-title":"Bioinformatics","id":"ITEM-1","issue":"19","issued":{"date-parts":[["2007"]]},"page":"2633-2635","title":"TASSEL: Software for association mapping of complex traits in diverse samples","type":"article-journal","volume":"23"}}],"schema":"https://github.com/citation-style-language/schema/raw/master/csl-citation.json"} </w:instrText>
      </w:r>
      <w:r w:rsidRPr="00B274AC">
        <w:fldChar w:fldCharType="separate"/>
      </w:r>
      <w:r w:rsidR="00CF5469" w:rsidRPr="00CF5469">
        <w:rPr>
          <w:vertAlign w:val="superscript"/>
        </w:rPr>
        <w:t>33</w:t>
      </w:r>
      <w:r w:rsidRPr="00B274AC">
        <w:fldChar w:fldCharType="end"/>
      </w:r>
      <w:r w:rsidRPr="00475D8D">
        <w:t xml:space="preserve"> by changing the </w:t>
      </w:r>
      <w:r>
        <w:t>h</w:t>
      </w:r>
      <w:r w:rsidRPr="00475D8D">
        <w:t>eterozygous sites to unknown (N) with the “</w:t>
      </w:r>
      <w:r>
        <w:t>h</w:t>
      </w:r>
      <w:r w:rsidRPr="00475D8D">
        <w:t xml:space="preserve">omozygous” </w:t>
      </w:r>
      <w:r>
        <w:t>flag</w:t>
      </w:r>
      <w:r w:rsidRPr="00475D8D">
        <w:t>. The recoded dataset was exported as a new VCF file</w:t>
      </w:r>
      <w:r>
        <w:t xml:space="preserve"> and filtered again under the same VCFTOOLS parameters described above, to remove the newly added missing data. Further filtering </w:t>
      </w:r>
      <w:r w:rsidRPr="00475D8D">
        <w:t xml:space="preserve">for minor allele </w:t>
      </w:r>
      <w:r>
        <w:t xml:space="preserve">frequency </w:t>
      </w:r>
      <w:r w:rsidRPr="00475D8D">
        <w:t>(</w:t>
      </w:r>
      <w:r>
        <w:t>“MAF”</w:t>
      </w:r>
      <w:r w:rsidRPr="00475D8D">
        <w:t>)</w:t>
      </w:r>
      <w:r>
        <w:t xml:space="preserve"> of 0.1</w:t>
      </w:r>
      <w:r w:rsidRPr="00475D8D">
        <w:t xml:space="preserve"> </w:t>
      </w:r>
      <w:del w:id="64" w:author="Teddy Garcia Aroca" w:date="2023-06-06T13:35:00Z">
        <w:r w:rsidRPr="00475D8D" w:rsidDel="00524F9E">
          <w:delText>to get rid of</w:delText>
        </w:r>
      </w:del>
      <w:ins w:id="65" w:author="Teddy Garcia Aroca" w:date="2023-06-06T13:35:00Z">
        <w:r w:rsidR="00524F9E">
          <w:t>remove</w:t>
        </w:r>
      </w:ins>
      <w:r w:rsidRPr="00475D8D">
        <w:t xml:space="preserve"> monomorphic sites</w:t>
      </w:r>
      <w:r>
        <w:t xml:space="preserve"> and </w:t>
      </w:r>
      <w:del w:id="66" w:author="Teddy Garcia Aroca" w:date="2023-06-06T13:35:00Z">
        <w:r w:rsidDel="00524F9E">
          <w:delText xml:space="preserve">to remove </w:delText>
        </w:r>
      </w:del>
      <w:r>
        <w:t>SNPs correlated by more than 10 percent in 50 SNP windows (“</w:t>
      </w:r>
      <w:proofErr w:type="spellStart"/>
      <w:r>
        <w:t>indep</w:t>
      </w:r>
      <w:proofErr w:type="spellEnd"/>
      <w:r>
        <w:t xml:space="preserve">-pairwise”) to preserve neutral SNPs </w:t>
      </w:r>
      <w:del w:id="67" w:author="Teddy Garcia Aroca" w:date="2023-06-06T13:36:00Z">
        <w:r w:rsidDel="00524F9E">
          <w:delText>were done in</w:delText>
        </w:r>
      </w:del>
      <w:ins w:id="68" w:author="Teddy Garcia Aroca" w:date="2023-06-06T13:36:00Z">
        <w:r w:rsidR="00524F9E">
          <w:t>using</w:t>
        </w:r>
      </w:ins>
      <w:r>
        <w:t xml:space="preserve"> PLINK v1.9 </w:t>
      </w:r>
      <w:r w:rsidRPr="00B274AC">
        <w:fldChar w:fldCharType="begin" w:fldLock="1"/>
      </w:r>
      <w:r w:rsidR="00CF5469">
        <w:instrText xml:space="preserve"> ADDIN ZOTERO_ITEM CSL_CITATION {"citationID":"PnNHCRde","properties":{"formattedCitation":"\\super 34\\nosupersub{}","plainCitation":"34","noteIndex":0},"citationItems":[{"id":"iHDLutT3/fnhYymJA","uris":["http://www.mendeley.com/documents/?uuid=ba27c2b4-f779-43ca-a149-4a5204a44149"],"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Genetics","id":"ITEM-1","issue":"3","issued":{"date-parts":[["2007"]]},"page":"559-575","title":"PLINK: A tool set for whole-genome association and population-based linkage analyses","type":"article-journal","volume":"81"}}],"schema":"https://github.com/citation-style-language/schema/raw/master/csl-citation.json"} </w:instrText>
      </w:r>
      <w:r w:rsidRPr="00B274AC">
        <w:fldChar w:fldCharType="separate"/>
      </w:r>
      <w:r w:rsidR="00CF5469" w:rsidRPr="00CF5469">
        <w:rPr>
          <w:vertAlign w:val="superscript"/>
        </w:rPr>
        <w:t>34</w:t>
      </w:r>
      <w:r w:rsidRPr="00B274AC">
        <w:fldChar w:fldCharType="end"/>
      </w:r>
      <w:r w:rsidRPr="008F3B25">
        <w:t>.</w:t>
      </w:r>
      <w:r w:rsidRPr="00475D8D">
        <w:t xml:space="preserve"> </w:t>
      </w:r>
      <w:r>
        <w:t xml:space="preserve">The </w:t>
      </w:r>
      <w:r w:rsidR="0092476A">
        <w:t xml:space="preserve">filtered </w:t>
      </w:r>
      <w:r>
        <w:t xml:space="preserve">dataset with less than </w:t>
      </w:r>
      <w:del w:id="69" w:author="Teddy Garcia Aroca" w:date="2023-06-06T13:38:00Z">
        <w:r w:rsidR="0092476A" w:rsidDel="00524F9E">
          <w:delText xml:space="preserve">20 </w:delText>
        </w:r>
      </w:del>
      <w:ins w:id="70" w:author="Teddy Garcia Aroca" w:date="2023-06-06T13:38:00Z">
        <w:r w:rsidR="00524F9E">
          <w:t xml:space="preserve">10 </w:t>
        </w:r>
      </w:ins>
      <w:r>
        <w:t xml:space="preserve">percent missing data </w:t>
      </w:r>
      <w:r w:rsidR="0092476A">
        <w:t xml:space="preserve">was </w:t>
      </w:r>
      <w:r>
        <w:t xml:space="preserve">chosen for further analyses to reduce computational times and the effect of missing data. </w:t>
      </w:r>
      <w:del w:id="71" w:author="Teddy Garcia Aroca" w:date="2023-06-06T13:41:00Z">
        <w:r w:rsidDel="00524F9E">
          <w:delText>For the analyses of</w:delText>
        </w:r>
      </w:del>
      <w:ins w:id="72" w:author="Teddy Garcia Aroca" w:date="2023-06-06T13:41:00Z">
        <w:r w:rsidR="00524F9E">
          <w:t>The same dataset was used for analyses</w:t>
        </w:r>
      </w:ins>
      <w:r>
        <w:t xml:space="preserve"> </w:t>
      </w:r>
      <w:del w:id="73" w:author="Teddy Garcia Aroca" w:date="2023-06-06T13:38:00Z">
        <w:r w:rsidDel="00524F9E">
          <w:delText xml:space="preserve">recombination </w:delText>
        </w:r>
      </w:del>
      <w:ins w:id="74" w:author="Teddy Garcia Aroca" w:date="2023-06-06T13:38:00Z">
        <w:r w:rsidR="00524F9E">
          <w:t xml:space="preserve">index of association </w:t>
        </w:r>
      </w:ins>
      <w:r>
        <w:t>described belo</w:t>
      </w:r>
      <w:ins w:id="75" w:author="Teddy Garcia Aroca" w:date="2023-06-06T13:49:00Z">
        <w:r w:rsidR="00524F9E">
          <w:t>w</w:t>
        </w:r>
      </w:ins>
      <w:del w:id="76" w:author="Teddy Garcia Aroca" w:date="2023-06-06T13:49:00Z">
        <w:r w:rsidDel="00524F9E">
          <w:delText>w</w:delText>
        </w:r>
      </w:del>
      <w:del w:id="77" w:author="Teddy Garcia Aroca" w:date="2023-06-06T13:41:00Z">
        <w:r w:rsidDel="00524F9E">
          <w:delText>,</w:delText>
        </w:r>
        <w:r w:rsidR="0092476A" w:rsidDel="00524F9E">
          <w:delText xml:space="preserve"> the </w:delText>
        </w:r>
        <w:r w:rsidDel="00524F9E">
          <w:delText>dataset filtered for MAF of 0.1 were used</w:delText>
        </w:r>
      </w:del>
      <w:r>
        <w:t>.</w:t>
      </w:r>
    </w:p>
    <w:p w14:paraId="2376179F" w14:textId="77777777" w:rsidR="006D397A" w:rsidRPr="00B274AC" w:rsidRDefault="006D397A" w:rsidP="006D397A">
      <w:pPr>
        <w:rPr>
          <w:color w:val="000000" w:themeColor="text1"/>
        </w:rPr>
      </w:pPr>
    </w:p>
    <w:p w14:paraId="00E3E04C" w14:textId="606EE97C" w:rsidR="00EE687C" w:rsidRDefault="006D397A" w:rsidP="00EE687C">
      <w:r w:rsidRPr="00383AD7">
        <w:rPr>
          <w:b/>
          <w:color w:val="000000" w:themeColor="text1"/>
        </w:rPr>
        <w:t>Population structure and genetic diversity analyses</w:t>
      </w:r>
      <w:r w:rsidR="00EE687C">
        <w:t xml:space="preserve">. </w:t>
      </w:r>
      <w:r w:rsidRPr="00D02866">
        <w:t xml:space="preserve">In order to determine population connectivity and structure, we used a model-based Bayesian clustering method to infer the </w:t>
      </w:r>
      <w:r w:rsidRPr="00D02866">
        <w:lastRenderedPageBreak/>
        <w:t xml:space="preserve">correct number of </w:t>
      </w:r>
      <w:r>
        <w:t xml:space="preserve">clusters, consistent with the number of </w:t>
      </w:r>
      <w:r w:rsidRPr="00B62EA9">
        <w:t>populations</w:t>
      </w:r>
      <w:r w:rsidR="003278FC">
        <w:t xml:space="preserve"> or </w:t>
      </w:r>
      <w:r w:rsidRPr="00B62EA9">
        <w:t xml:space="preserve">lineages </w:t>
      </w:r>
      <w:r w:rsidRPr="00B274AC">
        <w:fldChar w:fldCharType="begin" w:fldLock="1"/>
      </w:r>
      <w:r w:rsidR="00CF5469">
        <w:instrText xml:space="preserve"> ADDIN ZOTERO_ITEM CSL_CITATION {"citationID":"Eg5GVec3","properties":{"formattedCitation":"\\super 8,35,36\\nosupersub{}","plainCitation":"8,35,36","noteIndex":0},"citationItems":[{"id":"iHDLutT3/URCosNrq","uris":["http://www.mendeley.com/documents/?uuid=ccb99471-6136-4702-9723-4841bc516963"],"itemData":{"DOI":"10.1007/s10681-008-9788-0","ISSN":"00142336","abstract":"We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June","issued":{"date-parts":[["2000"]]},"page":"945-959","title":"Inference of population structure using multilocus genotype data","type":"article-journal","volume":"155"}},{"id":"iHDLutT3/nUzIUbFE","uris":["http://www.mendeley.com/documents/?uuid=d49cb826-ff3f-4c9b-a9e6-6ee5d7c5e6ff"],"itemData":{"DOI":"10.1038/s41437-019-0247-6","ISSN":"13652540","PMID":"31285566","abstract":"Analysis of population genetic structure has become a standard approach in population genetics. In polyploid complexes, clustering analyses can elucidate the origin of polyploid populations and patterns of admixture between different cytotypes. However, combining diploid and polyploid data can theoretically lead to biased inference with (artefactual) clustering by ploidy. We used simulated mixed-ploidy (diploid-autotetraploid) data to systematically compare the performance of k-means clustering and the model-based clustering methods implemented in Structure, Admixture, FastStructure and InStruct under different scenarios of differentiation and with different marker types. Under scenarios of strong population differentiation, the tested applications performed equally well. However, when population differentiation was weak, Structure was the only method that allowed unbiased inference with markers with limited genotypic information (co-dominant markers with unknown dosage or dominant markers). Still, since Structure was comparatively slow, the much faster but less powerful FastStructure provides a reasonable alternative for large datasets. Finally, although bias makes k-means clustering unsuitable for markers with incomplete genotype information, for large numbers of loci (&gt;1000) with known dosage k-means clustering was superior to FastStructure in terms of power and speed. We conclude that Structure is the most robust method for the analysis of genetic structure in mixed-ploidy populations, although alternative methods should be considered under some specific conditions.","author":[{"dropping-particle":"","family":"Stift","given":"Marc","non-dropping-particle":"","parse-names":false,"suffix":""},{"dropping-particle":"","family":"Kolář","given":"Filip","non-dropping-particle":"","parse-names":false,"suffix":""},{"dropping-particle":"","family":"Meirmans","given":"Patrick G.","non-dropping-particle":"","parse-names":false,"suffix":""}],"container-title":"Heredity","id":"ITEM-2","issue":"4","issued":{"date-parts":[["2019"]]},"page":"429-441","title":"Structure is more robust than other clustering methods in simulated mixed-ploidy populations","type":"article-journal","volume":"123"}},{"id":"iHDLutT3/ckD0tWfF","uris":["http://www.mendeley.com/documents/?uuid=19e86785-e154-4eef-b5a0-1c8e87cecc9b"],"itemData":{"DOI":"10.1094/9780890544525","ISBN":"9780890544501","abstract":"This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rsidRPr="00B274AC">
        <w:fldChar w:fldCharType="separate"/>
      </w:r>
      <w:r w:rsidR="00CF5469" w:rsidRPr="00CF5469">
        <w:rPr>
          <w:vertAlign w:val="superscript"/>
        </w:rPr>
        <w:t>8,35,36</w:t>
      </w:r>
      <w:r w:rsidRPr="00B274AC">
        <w:fldChar w:fldCharType="end"/>
      </w:r>
      <w:r w:rsidRPr="003A1C43">
        <w:t>.</w:t>
      </w:r>
      <w:r w:rsidRPr="00B62EA9">
        <w:t xml:space="preserve"> The filtered VCF files with SNP datasets were </w:t>
      </w:r>
      <w:r>
        <w:t>analyzed with</w:t>
      </w:r>
      <w:r w:rsidRPr="00B62EA9">
        <w:t xml:space="preserve"> </w:t>
      </w:r>
      <w:r>
        <w:t>STRUCTURE</w:t>
      </w:r>
      <w:r w:rsidRPr="00D02866">
        <w:t xml:space="preserve"> v2.3.4 </w:t>
      </w:r>
      <w:r>
        <w:fldChar w:fldCharType="begin" w:fldLock="1"/>
      </w:r>
      <w:r w:rsidR="00CF5469">
        <w:instrText xml:space="preserve"> ADDIN ZOTERO_ITEM CSL_CITATION {"citationID":"7xNVN7AL","properties":{"formattedCitation":"\\super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w:t>
      </w:r>
      <w:r w:rsidRPr="00B62EA9">
        <w:t xml:space="preserve">with 1-20 </w:t>
      </w:r>
      <w:r>
        <w:t xml:space="preserve">population </w:t>
      </w:r>
      <w:r w:rsidRPr="00B62EA9">
        <w:t>clusters (</w:t>
      </w:r>
      <w:r w:rsidRPr="00B62EA9">
        <w:rPr>
          <w:i/>
        </w:rPr>
        <w:t>K</w:t>
      </w:r>
      <w:r w:rsidRPr="00B62EA9">
        <w:t xml:space="preserve">) for initial assessments, and 1-7 K for </w:t>
      </w:r>
      <w:r w:rsidR="003278FC">
        <w:t xml:space="preserve">in-depth </w:t>
      </w:r>
      <w:r w:rsidRPr="00B62EA9">
        <w:t>analyses to r</w:t>
      </w:r>
      <w:r w:rsidRPr="00CD4296">
        <w:t xml:space="preserve">educe the computational </w:t>
      </w:r>
      <w:r>
        <w:t>time</w:t>
      </w:r>
      <w:r w:rsidR="003278FC">
        <w:t>. In-depth analyses were ran</w:t>
      </w:r>
      <w:r w:rsidRPr="00CD4296">
        <w:t xml:space="preserve"> </w:t>
      </w:r>
      <w:r w:rsidRPr="00274DE2">
        <w:t xml:space="preserve">with </w:t>
      </w:r>
      <w:r w:rsidR="003278FC">
        <w:t>1,0</w:t>
      </w:r>
      <w:r w:rsidRPr="00274DE2">
        <w:t xml:space="preserve">00,000 iterations of burn-in followed by </w:t>
      </w:r>
      <w:r w:rsidR="003278FC">
        <w:t xml:space="preserve">10 </w:t>
      </w:r>
      <w:r>
        <w:t xml:space="preserve">million </w:t>
      </w:r>
      <w:r w:rsidRPr="00274DE2">
        <w:t xml:space="preserve">iterations of a Markov Chain Monte Carlo (MCMC), using the correlated allele frequencies </w:t>
      </w:r>
      <w:r>
        <w:t>with no-</w:t>
      </w:r>
      <w:r w:rsidRPr="00274DE2">
        <w:t xml:space="preserve">admixture model </w:t>
      </w:r>
      <w:r w:rsidRPr="00B274AC">
        <w:fldChar w:fldCharType="begin" w:fldLock="1"/>
      </w:r>
      <w:r w:rsidR="00CF5469">
        <w:instrText xml:space="preserve"> ADDIN ZOTERO_ITEM CSL_CITATION {"citationID":"to6Ixjk2","properties":{"formattedCitation":"\\super 40,41\\nosupersub{}","plainCitation":"40,41","noteIndex":0},"citationItems":[{"id":"iHDLutT3/TXBOezNL","uris":["http://www.mendeley.com/documents/?uuid=30956e60-a50e-43b0-985f-bc0be44c6901"],"itemData":{"DOI":"10.1038/s41598-020-64647-4","ISSN":"20452322","PMID":"32376845","abstract":"The assumptions underpinning ancestral state reconstruction are violated in many evolutionary systems, especially for traits under directional selection. However, the accuracy of ancestral state reconstruction for non-neutral traits is poorly understood. To investigate the accuracy of ancestral state reconstruction methods, trees and binary characters were simulated under the BiSSE (Binary State Speciation and Extinction) model using a wide range of character-state-dependent rates of speciation, extinction and character-state transition. We used maximum parsimony (MP), BiSSE and two-state Markov (Mk2) models to reconstruct ancestral states. Under each method, error rates increased with node depth, true number of state transitions, and rates of state transition and extinction; exceeding 30% for the deepest 10% of nodes and highest rates of extinction and character-state transition. Where rates of character-state transition were asymmetrical, error rates were greater when the rate away from the ancestral state was largest. Preferential extinction of species with the ancestral character state also led to higher error rates. BiSSE outperformed Mk2 in all scenarios where either speciation or extinction was state dependent and outperformed MP under most conditions. MP outperformed Mk2 in most scenarios except when the rates of character-state transition and/or extinction were highly asymmetrical and the ancestral state was unfavoured.","author":[{"dropping-particle":"","family":"Holland","given":"Barbara R.","non-dropping-particle":"","parse-names":false,"suffix":""},{"dropping-particle":"","family":"Ketelaar-Jones","given":"Saan","non-dropping-particle":"","parse-names":false,"suffix":""},{"dropping-particle":"","family":"O’Mara","given":"Aidan R.","non-dropping-particle":"","parse-names":false,"suffix":""},{"dropping-particle":"","family":"Woodhams","given":"Michael D.","non-dropping-particle":"","parse-names":false,"suffix":""},{"dropping-particle":"","family":"Jordan","given":"Gregory J.","non-dropping-particle":"","parse-names":false,"suffix":""}],"container-title":"Scientific Reports","id":"ITEM-1","issue":"1","issued":{"date-parts":[["2020"]]},"page":"1-10","title":"Accuracy of ancestral state reconstruction for non-neutral traits","type":"article-journal","volume":"10"}},{"id":"iHDLutT3/86vmnXvk","uris":["http://www.mendeley.com/documents/?uuid=627deb7f-67af-4f35-96df-0f342461b913"],"itemData":{"DOI":"10.1111/evo.12300","ISSN":"00143820","PMID":"24152239","abstract":"Evolutionary biology is a study of life's history on Earth. In researching this history, biologists are often interested in attempting to reconstruct phenotypes for the long extinct ancestors of living species. Various methods have been developed to do this on a phylogeny from the data for extant taxa. In the present article, I introduce a new approach for ancestral character estimation for discretely valued traits. This approach is based on the threshold model from evolutionary quantitative genetics. Under the threshold model, the value exhibited by an individual or species for a discrete character is determined by an underlying, unobserved continuous trait called \"liability.\" In this new method for ancestral state reconstruction, I use Bayesian Markov chain Monte Carlo (MCMC) to sample the liabilities of ancestral and tip species, and the relative positions of two or more thresholds, from their joint posterior probability distribution. Using data simulated under the model, I find that the method has very good performance in ancestral character estimation. Use of the threshold model for ancestral state reconstruction relies on a priori specification of the order of the discrete character states along the liability axis. I test the use of a Bayesian MCMC information theoretic criterion based approach to choose among different hypothesized orderings for the discrete character. Finally, I apply the method to the evolution of feeding mode in centrarchid fishes. © 2013 The Society for the Study of Evolution.","author":[{"dropping-particle":"","family":"Revell","given":"Liam J.","non-dropping-particle":"","parse-names":false,"suffix":""}],"container-title":"Evolution","id":"ITEM-2","issue":"3","issued":{"date-parts":[["2014"]]},"page":"743-759","title":"Ancestral character estimation under the threshold model from quantitative genetics","type":"article-journal","volume":"68"}}],"schema":"https://github.com/citation-style-language/schema/raw/master/csl-citation.json"} </w:instrText>
      </w:r>
      <w:r w:rsidRPr="00B274AC">
        <w:fldChar w:fldCharType="separate"/>
      </w:r>
      <w:r w:rsidR="00CF5469" w:rsidRPr="00CF5469">
        <w:rPr>
          <w:vertAlign w:val="superscript"/>
        </w:rPr>
        <w:t>40,41</w:t>
      </w:r>
      <w:r w:rsidRPr="00B274AC">
        <w:fldChar w:fldCharType="end"/>
      </w:r>
      <w:r w:rsidRPr="00274DE2">
        <w:t xml:space="preserve">. </w:t>
      </w:r>
      <w:commentRangeStart w:id="78"/>
      <w:r w:rsidRPr="00274DE2">
        <w:t xml:space="preserve">A more exhaustive analysis was run using </w:t>
      </w:r>
      <w:r w:rsidRPr="00BC68A2">
        <w:t>PARALLEL-STRUCTURE</w:t>
      </w:r>
      <w:r w:rsidRPr="00B274AC">
        <w:t xml:space="preserve"> </w:t>
      </w:r>
      <w:r w:rsidRPr="00B274AC">
        <w:fldChar w:fldCharType="begin" w:fldLock="1"/>
      </w:r>
      <w:r w:rsidR="00CF5469">
        <w:instrText xml:space="preserve"> ADDIN ZOTERO_ITEM CSL_CITATION {"citationID":"MzEJ727T","properties":{"formattedCitation":"\\super 42,43\\nosupersub{}","plainCitation":"42,43","noteIndex":0},"citationItems":[{"id":"iHDLutT3/9IakXB2t","uris":["http://www.mendeley.com/documents/?uuid=6d355b02-b15e-4353-9335-e3436138092b"],"itemData":{"DOI":"http://doi.org/10.5281/zenodo.4697229","author":[{"dropping-particle":"","family":"Koc","given":"Alexander","non-dropping-particle":"","parse-names":false,"suffix":""}],"id":"ITEM-1","issued":{"date-parts":[["2021"]]},"title":"alkc/parallel-structure: (Version v0.6.1). Zenodo.","type":"article-journal"}},{"id":"iHDLutT3/PiK1FbtB","uris":["http://www.mendeley.com/documents/?uuid=05157b9c-a4a6-43c4-ada3-7ad8354e82c6"],"itemData":{"DOI":"https://doi.org/10.5281/zenodo.5013933","author":[{"dropping-particle":"","family":"Tange","given":"Ole","non-dropping-particle":"","parse-names":false,"suffix":""}],"container-title":"Zenodo","id":"ITEM-2","issued":{"date-parts":[["0"]]},"title":"GNU Parallel 20210622 ('Protasevich').","type":"article-journal"}}],"schema":"https://github.com/citation-style-language/schema/raw/master/csl-citation.json"} </w:instrText>
      </w:r>
      <w:r w:rsidRPr="00B274AC">
        <w:fldChar w:fldCharType="separate"/>
      </w:r>
      <w:r w:rsidR="00CF5469" w:rsidRPr="00CF5469">
        <w:rPr>
          <w:vertAlign w:val="superscript"/>
        </w:rPr>
        <w:t>42,43</w:t>
      </w:r>
      <w:r w:rsidRPr="00B274AC">
        <w:fldChar w:fldCharType="end"/>
      </w:r>
      <w:r w:rsidRPr="00D02866">
        <w:t xml:space="preserve"> with the same parameters mentioned above for </w:t>
      </w:r>
      <w:r w:rsidRPr="00B62EA9">
        <w:rPr>
          <w:i/>
        </w:rPr>
        <w:t xml:space="preserve">K </w:t>
      </w:r>
      <w:r w:rsidRPr="00B62EA9">
        <w:t xml:space="preserve">values from 1 to </w:t>
      </w:r>
      <w:r>
        <w:t>10</w:t>
      </w:r>
      <w:r w:rsidRPr="00B62EA9">
        <w:t xml:space="preserve">, with </w:t>
      </w:r>
      <w:r>
        <w:t>3</w:t>
      </w:r>
      <w:r w:rsidRPr="00B62EA9">
        <w:t xml:space="preserve"> replicates each</w:t>
      </w:r>
      <w:commentRangeEnd w:id="78"/>
      <w:r w:rsidR="003278FC">
        <w:rPr>
          <w:rStyle w:val="CommentReference"/>
        </w:rPr>
        <w:commentReference w:id="78"/>
      </w:r>
      <w:r w:rsidRPr="00B62EA9">
        <w:t xml:space="preserve">. The results were summarized </w:t>
      </w:r>
      <w:r>
        <w:t xml:space="preserve">using </w:t>
      </w:r>
      <w:r w:rsidRPr="00B62EA9">
        <w:t>STRUCTURE HARVESTER</w:t>
      </w:r>
      <w:r w:rsidRPr="00B274AC">
        <w:rPr>
          <w:b/>
          <w:bCs/>
        </w:rPr>
        <w:t xml:space="preserve"> </w:t>
      </w:r>
      <w:r w:rsidRPr="00B274AC">
        <w:rPr>
          <w:bCs/>
        </w:rPr>
        <w:t>v0.6.94</w:t>
      </w:r>
      <w:r w:rsidRPr="00B274AC">
        <w:rPr>
          <w:b/>
          <w:bCs/>
        </w:rPr>
        <w:t xml:space="preserve"> </w:t>
      </w:r>
      <w:r>
        <w:rPr>
          <w:b/>
          <w:bCs/>
        </w:rPr>
        <w:fldChar w:fldCharType="begin" w:fldLock="1"/>
      </w:r>
      <w:r w:rsidR="00CF5469">
        <w:rPr>
          <w:b/>
          <w:bCs/>
        </w:rPr>
        <w:instrText xml:space="preserve"> ADDIN ZOTERO_ITEM CSL_CITATION {"citationID":"bYseUUt1","properties":{"formattedCitation":"\\super 44\\nosupersub{}","plainCitation":"44","noteIndex":0},"citationItems":[{"id":"iHDLutT3/mcQ62pid","uris":["http://www.mendeley.com/documents/?uuid=8f5f6830-1f01-4e52-8986-68c411a53c7e"],"itemData":{"DOI":"10.1007/s12686-011-9548-7","ISBN":"1268601195","ISSN":"18777260","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 © 2011 Springer Science+Business Media B.V.","author":[{"dropping-particle":"","family":"Earl","given":"Dent A.","non-dropping-particle":"","parse-names":false,"suffix":""},{"dropping-particle":"","family":"vonHoldt","given":"Bridgett M.","non-dropping-particle":"","parse-names":false,"suffix":""}],"container-title":"Conservation Genetics Resources","id":"ITEM-1","issue":"2","issued":{"date-parts":[["2012"]]},"page":"359-361","title":"STRUCTURE HARVESTER: A website and program for visualizing STRUCTURE output and implementing the Evanno method","type":"article-journal","volume":"4"}}],"schema":"https://github.com/citation-style-language/schema/raw/master/csl-citation.json"} </w:instrText>
      </w:r>
      <w:r>
        <w:rPr>
          <w:b/>
          <w:bCs/>
        </w:rPr>
        <w:fldChar w:fldCharType="separate"/>
      </w:r>
      <w:r w:rsidR="00CF5469" w:rsidRPr="00CF5469">
        <w:rPr>
          <w:vertAlign w:val="superscript"/>
        </w:rPr>
        <w:t>44</w:t>
      </w:r>
      <w:r>
        <w:rPr>
          <w:b/>
          <w:bCs/>
        </w:rPr>
        <w:fldChar w:fldCharType="end"/>
      </w:r>
      <w:r>
        <w:t xml:space="preserve"> </w:t>
      </w:r>
      <w:r w:rsidRPr="00B62EA9">
        <w:t xml:space="preserve">and the optimal value of </w:t>
      </w:r>
      <w:r w:rsidRPr="00B62EA9">
        <w:rPr>
          <w:i/>
        </w:rPr>
        <w:t>K</w:t>
      </w:r>
      <w:r w:rsidRPr="00B62EA9">
        <w:t xml:space="preserve"> was evaluated using the </w:t>
      </w:r>
      <w:proofErr w:type="spellStart"/>
      <w:r w:rsidRPr="00B62EA9">
        <w:t>Evanno</w:t>
      </w:r>
      <w:proofErr w:type="spellEnd"/>
      <w:r w:rsidRPr="00B62EA9">
        <w:t xml:space="preserve"> </w:t>
      </w:r>
      <w:r>
        <w:t>(</w:t>
      </w:r>
      <w:r w:rsidRPr="006E0F4B">
        <w:t>Δ</w:t>
      </w:r>
      <w:r w:rsidRPr="00C837FB">
        <w:t>K</w:t>
      </w:r>
      <w:r>
        <w:t>)</w:t>
      </w:r>
      <w:r w:rsidRPr="00C837FB">
        <w:t xml:space="preserve"> </w:t>
      </w:r>
      <w:r w:rsidRPr="00BC68A2">
        <w:t xml:space="preserve">method </w:t>
      </w:r>
      <w:r w:rsidRPr="00B274AC">
        <w:fldChar w:fldCharType="begin" w:fldLock="1"/>
      </w:r>
      <w:r w:rsidR="00CF5469">
        <w:instrText xml:space="preserve"> ADDIN ZOTERO_ITEM CSL_CITATION {"citationID":"YwmLD2mW","properties":{"formattedCitation":"\\super 45\\nosupersub{}","plainCitation":"45","noteIndex":0},"citationItems":[{"id":"iHDLutT3/424FkRIU","uris":["http://www.mendeley.com/documents/?uuid=ed339afe-d745-451e-b9b6-38e57fcfccdf"],"itemData":{"DOI":"10.1111/j.1365-294X.2005.02553.x","ISSN":"09621083","PMID":"15969739","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ΔK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 © 2005 Blackwell Publishing Ltd.","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Ecology","id":"ITEM-1","issue":"8","issued":{"date-parts":[["2005"]]},"page":"2611-2620","title":"Detecting the number of clusters of individuals using the software STRUCTURE: A simulation study","type":"article-journal","volume":"14"}}],"schema":"https://github.com/citation-style-language/schema/raw/master/csl-citation.json"} </w:instrText>
      </w:r>
      <w:r w:rsidRPr="00B274AC">
        <w:fldChar w:fldCharType="separate"/>
      </w:r>
      <w:r w:rsidR="00CF5469" w:rsidRPr="00CF5469">
        <w:rPr>
          <w:vertAlign w:val="superscript"/>
        </w:rPr>
        <w:t>45</w:t>
      </w:r>
      <w:r w:rsidRPr="00B274AC">
        <w:fldChar w:fldCharType="end"/>
      </w:r>
      <w:r w:rsidRPr="00B274AC">
        <w:t>.</w:t>
      </w:r>
      <w:r w:rsidRPr="00CD4296">
        <w:t xml:space="preserve"> </w:t>
      </w:r>
      <w:r>
        <w:t xml:space="preserve">These results were also confirmed by running analyses under the same parameters on FASTSTRUCTURE v1.0, useful for the largest SNP datasets, and choosing the number of clusters (K) based on the model that maximizes marginal likelihoods </w:t>
      </w:r>
      <w:r w:rsidRPr="00B274AC">
        <w:fldChar w:fldCharType="begin" w:fldLock="1"/>
      </w:r>
      <w:r w:rsidR="00CF5469">
        <w:instrText xml:space="preserve"> ADDIN ZOTERO_ITEM CSL_CITATION {"citationID":"1tCAuqHu","properties":{"formattedCitation":"\\super 46\\nosupersub{}","plainCitation":"46","noteIndex":0},"citationItems":[{"id":"iHDLutT3/wSghMkYJ","uris":["http://www.mendeley.com/documents/?uuid=2cc736ca-ae66-4a02-8296-051d3a11d09d"],"itemData":{"DOI":"10.1534/genetics.114.164350","ISSN":"19432631","PMID":"24700103","abstract":"Tools for estimating population structure from genetic data are now used in a wide variety of applications in population genetics. However, inferring population structure in large modern data sets imposes severe computational challenges. Here, we develop efficient algorithms for approximate inference of the model underlying the STRUCTURE program using a variational Bayesian framework. Variational methods pose the problem of computing relevant posterior distributions as an optimization problem, allowing us to build on recent advances in optimization theory to develop fast inference tools. In addition, we propose useful heuristic scores to identify the number of populations represented in a data set and a new hierarchical prior to detect weak population structure in the data. We test the variational algorithms on simulated data and illustrate using genotype data from the CEPH-Human Genome Diversity Panel. The variational algorithms are almost two orders of magnitude faster than STRUCTURE and achieve accuracies comparable to those of ADMIXTURE. Furthermore, our results show that the heuristic scores for choosing model complexity provide a reasonable range of values for the number of populations represented in the data, with minimal bias toward detecting structure when it is very weak. Our algorithm, fastSTRUCTURE, is freely available online at http://pritchardlab.stanford.edu/structure.html. © 2014 by the Genetics Society of America.","author":[{"dropping-particle":"","family":"Raj","given":"Anil","non-dropping-particle":"","parse-names":false,"suffix":""},{"dropping-particle":"","family":"Stephens","given":"Matthew","non-dropping-particle":"","parse-names":false,"suffix":""},{"dropping-particle":"","family":"Pritchard","given":"Jonathan K.","non-dropping-particle":"","parse-names":false,"suffix":""}],"container-title":"Genetics","id":"ITEM-1","issue":"2","issued":{"date-parts":[["2014"]]},"page":"573-589","title":"FastSTRUCTURE: Variational inference of population structure in large SNP data sets","type":"article-journal","volume":"197"}}],"schema":"https://github.com/citation-style-language/schema/raw/master/csl-citation.json"} </w:instrText>
      </w:r>
      <w:r w:rsidRPr="00B274AC">
        <w:fldChar w:fldCharType="separate"/>
      </w:r>
      <w:r w:rsidR="00CF5469" w:rsidRPr="00CF5469">
        <w:rPr>
          <w:vertAlign w:val="superscript"/>
        </w:rPr>
        <w:t>46</w:t>
      </w:r>
      <w:r w:rsidRPr="00B274AC">
        <w:fldChar w:fldCharType="end"/>
      </w:r>
      <w:r>
        <w:t xml:space="preserve">. The best number of cluster to divide our SNP datasets obtained from the </w:t>
      </w:r>
      <w:proofErr w:type="spellStart"/>
      <w:r>
        <w:t>Evanno</w:t>
      </w:r>
      <w:proofErr w:type="spellEnd"/>
      <w:r>
        <w:t xml:space="preserve"> method was confirmed with </w:t>
      </w:r>
      <w:r w:rsidRPr="00B62EA9">
        <w:t xml:space="preserve">ADMIXTURE v1.3 </w:t>
      </w:r>
      <w:r>
        <w:fldChar w:fldCharType="begin" w:fldLock="1"/>
      </w:r>
      <w:r w:rsidR="00CF5469">
        <w:instrText xml:space="preserve"> ADDIN ZOTERO_ITEM CSL_CITATION {"citationID":"m91g0M3m","properties":{"formattedCitation":"\\super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w:t>
      </w:r>
      <w:r w:rsidRPr="00CD4296">
        <w:t>Cross-validation analyses were r</w:t>
      </w:r>
      <w:r>
        <w:t>u</w:t>
      </w:r>
      <w:r w:rsidRPr="00CD4296">
        <w:t xml:space="preserve">n </w:t>
      </w:r>
      <w:r>
        <w:t>in the</w:t>
      </w:r>
      <w:r w:rsidRPr="00B62EA9">
        <w:t xml:space="preserve"> </w:t>
      </w:r>
      <w:r w:rsidRPr="00B274AC">
        <w:t>R</w:t>
      </w:r>
      <w:r w:rsidRPr="00D02866">
        <w:t xml:space="preserve"> package </w:t>
      </w:r>
      <w:r>
        <w:t xml:space="preserve">ADEGENET v.2.1.1 </w:t>
      </w:r>
      <w:r w:rsidRPr="009368D2">
        <w:fldChar w:fldCharType="begin" w:fldLock="1"/>
      </w:r>
      <w:r w:rsidR="00CF5469">
        <w:instrText xml:space="preserve"> ADDIN ZOTERO_ITEM CSL_CITATION {"citationID":"7oIvBHnb","properties":{"formattedCitation":"\\super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9368D2">
        <w:fldChar w:fldCharType="separate"/>
      </w:r>
      <w:r w:rsidR="00CF5469" w:rsidRPr="00CF5469">
        <w:rPr>
          <w:vertAlign w:val="superscript"/>
        </w:rPr>
        <w:t>48,49</w:t>
      </w:r>
      <w:r w:rsidRPr="009368D2">
        <w:fldChar w:fldCharType="end"/>
      </w:r>
      <w:r w:rsidRPr="00B62EA9">
        <w:t xml:space="preserve"> </w:t>
      </w:r>
      <w:r w:rsidRPr="00D02866">
        <w:t xml:space="preserve">to assess the optimal value of </w:t>
      </w:r>
      <w:r w:rsidRPr="00D02866">
        <w:rPr>
          <w:i/>
        </w:rPr>
        <w:t>K</w:t>
      </w:r>
      <w:r>
        <w:rPr>
          <w:i/>
        </w:rPr>
        <w:t xml:space="preserve"> </w:t>
      </w:r>
      <w:r>
        <w:t>and confirm</w:t>
      </w:r>
      <w:r w:rsidRPr="00D02866">
        <w:t xml:space="preserve"> the value</w:t>
      </w:r>
      <w:r>
        <w:t>s</w:t>
      </w:r>
      <w:r w:rsidRPr="00D02866">
        <w:t xml:space="preserve"> found in </w:t>
      </w:r>
      <w:r>
        <w:t>STRUCTURE and ADMIXTURE</w:t>
      </w:r>
      <w:r w:rsidRPr="00D02866">
        <w:t>.</w:t>
      </w:r>
    </w:p>
    <w:p w14:paraId="3CDE1C75" w14:textId="77777777" w:rsidR="00EE687C" w:rsidRDefault="00EE687C" w:rsidP="00F20112"/>
    <w:p w14:paraId="08C157CC" w14:textId="18C27474" w:rsidR="00EE687C" w:rsidRDefault="006D397A" w:rsidP="00EE687C">
      <w:r>
        <w:t xml:space="preserve">The genetic diversity was </w:t>
      </w:r>
      <w:del w:id="79" w:author="Teddy Garcia Aroca" w:date="2023-06-06T13:50:00Z">
        <w:r w:rsidDel="00524F9E">
          <w:delText>assessed according</w:delText>
        </w:r>
      </w:del>
      <w:ins w:id="80" w:author="Teddy Garcia Aroca" w:date="2023-06-06T13:50:00Z">
        <w:r w:rsidR="00524F9E">
          <w:t>mapped against the</w:t>
        </w:r>
      </w:ins>
      <w:r>
        <w:t xml:space="preserve"> </w:t>
      </w:r>
      <w:del w:id="81" w:author="Teddy Garcia Aroca" w:date="2023-06-06T13:50:00Z">
        <w:r w:rsidDel="00524F9E">
          <w:delText xml:space="preserve">to </w:delText>
        </w:r>
      </w:del>
      <w:r>
        <w:t xml:space="preserve">levels of metadata for each isolate/specimen, including year of collection, substrate [although the sampling for different lifestyles (e.g. pathogenic, saprophytic) was limited to historical specimens], and distinct putative populations based on geographical origin and potential biogeographical barriers (i.e. country, state, east or west of the Mississippi river, Miss. river vs non-Miss. River, isolated populations vs. Miss river). </w:t>
      </w:r>
      <w:r w:rsidRPr="00D02866">
        <w:t>Discriminant analys</w:t>
      </w:r>
      <w:r>
        <w:t>es</w:t>
      </w:r>
      <w:r w:rsidRPr="00D02866">
        <w:t xml:space="preserve"> of principal component (DAP</w:t>
      </w:r>
      <w:r w:rsidRPr="00B62EA9">
        <w:t>C) w</w:t>
      </w:r>
      <w:r>
        <w:t xml:space="preserve">ere </w:t>
      </w:r>
      <w:r w:rsidRPr="00B62EA9">
        <w:t xml:space="preserve">performed using </w:t>
      </w:r>
      <w:r>
        <w:t xml:space="preserve">ADEGENET </w:t>
      </w:r>
      <w:r w:rsidRPr="00B62EA9">
        <w:t>to depict the genetic divergence between populations and subpopulations</w:t>
      </w:r>
      <w:r>
        <w:t xml:space="preserve"> based on the </w:t>
      </w:r>
      <w:proofErr w:type="gramStart"/>
      <w:r>
        <w:t>aforementioned strata</w:t>
      </w:r>
      <w:proofErr w:type="gramEnd"/>
      <w:r>
        <w:t>. Euclidean genetic distances were determined in POPPR v</w:t>
      </w:r>
      <w:r w:rsidRPr="0000472A">
        <w:t>2.9.0</w:t>
      </w:r>
      <w:r>
        <w:t xml:space="preserve"> and ADEGENET, as well as statistics of genetic diversity for initial assessments. Further filtering of missing data was done in POPPR to assess the effect of missing data when removing SNPs and genotypes with more than 10 and 50 percent missing data. After initial assessments to determine the number of clusters with STRUCTURE and ADMIXTURE, the analyses for genetic diversity and principal component analyses were re-run for the newly found lineages. Euclidean g</w:t>
      </w:r>
      <w:r w:rsidRPr="00CF24E2">
        <w:t>enetic distance</w:t>
      </w:r>
      <w:r>
        <w:t>-based</w:t>
      </w:r>
      <w:r w:rsidRPr="00CF24E2">
        <w:t xml:space="preserve"> tree</w:t>
      </w:r>
      <w:r>
        <w:t xml:space="preserve">s for the </w:t>
      </w:r>
      <w:r w:rsidRPr="00CF24E2">
        <w:t xml:space="preserve">unweighted pair group method with arithmetic mean (UPGMA) </w:t>
      </w:r>
      <w:r>
        <w:t xml:space="preserve">were produced with POPPR, with 100 bootstrap repetitions and a cutoff of 50 for support values. Analyses of molecular variance (AMOVA) by state and by lineages were conducted using the R packages POPPR and </w:t>
      </w:r>
      <w:r w:rsidRPr="00C7737A">
        <w:t>ADE4</w:t>
      </w:r>
      <w:r>
        <w:t xml:space="preserve"> v</w:t>
      </w:r>
      <w:r w:rsidRPr="004E274B">
        <w:t>1.7-16</w:t>
      </w:r>
      <w:r>
        <w:t>, with 1000 permutations and the “</w:t>
      </w:r>
      <w:proofErr w:type="spellStart"/>
      <w:r w:rsidRPr="00096EEA">
        <w:t>quasieuclid</w:t>
      </w:r>
      <w:proofErr w:type="spellEnd"/>
      <w:r>
        <w:t xml:space="preserve">” method </w:t>
      </w:r>
      <w:r>
        <w:fldChar w:fldCharType="begin" w:fldLock="1"/>
      </w:r>
      <w:r w:rsidR="00CF5469">
        <w:instrText xml:space="preserve"> ADDIN ZOTERO_ITEM CSL_CITATION {"citationID":"UXFZFymm","properties":{"formattedCitation":"\\super 50\\nosupersub{}","plainCitation":"50","noteIndex":0},"citationItems":[{"id":"iHDLutT3/v6NoL3on","uris":["http://www.mendeley.com/documents/?uuid=7b1138a9-7f34-4df5-be7b-e0e5a676fafb"],"itemData":{"author":[{"dropping-particle":"","family":"Excoffier","given":"Laurent","non-dropping-particle":"","parse-names":false,"suffix":""},{"dropping-particle":"","family":"Smouse","given":"Peter E","non-dropping-particle":"","parse-names":false,"suffix":""},{"dropping-particle":"","family":"Quattro","given":"Joseph M","non-dropping-particle":"","parse-names":false,"suffix":""}],"container-title":"Genetics","id":"ITEM-1","issued":{"date-parts":[["1992"]]},"page":"479-491","title":"Analysis of Molecular Variance Inferred From Metric Distances Among DNA Haplotypes: Application","type":"article-journal","volume":"131"}}],"schema":"https://github.com/citation-style-language/schema/raw/master/csl-citation.json"} </w:instrText>
      </w:r>
      <w:r>
        <w:fldChar w:fldCharType="separate"/>
      </w:r>
      <w:r w:rsidR="00CF5469" w:rsidRPr="00CF5469">
        <w:rPr>
          <w:vertAlign w:val="superscript"/>
        </w:rPr>
        <w:t>50</w:t>
      </w:r>
      <w:r>
        <w:fldChar w:fldCharType="end"/>
      </w:r>
      <w:r>
        <w:t>.</w:t>
      </w:r>
    </w:p>
    <w:p w14:paraId="7CE533D4" w14:textId="77777777" w:rsidR="00EE687C" w:rsidRDefault="00EE687C" w:rsidP="00EE687C"/>
    <w:p w14:paraId="2216B943" w14:textId="3BEE66D8" w:rsidR="006D397A" w:rsidRDefault="006D397A" w:rsidP="00F20112">
      <w:commentRangeStart w:id="82"/>
      <w:r>
        <w:t xml:space="preserve">To estimate population differentiation, pairwise </w:t>
      </w:r>
      <w:proofErr w:type="spellStart"/>
      <w:r>
        <w:t>Nei’s</w:t>
      </w:r>
      <w:proofErr w:type="spellEnd"/>
      <w:r>
        <w:t xml:space="preserve"> G</w:t>
      </w:r>
      <w:r w:rsidRPr="00757445">
        <w:rPr>
          <w:vertAlign w:val="subscript"/>
        </w:rPr>
        <w:t>ST</w:t>
      </w:r>
      <w:r>
        <w:t xml:space="preserve"> </w:t>
      </w:r>
      <w:r>
        <w:fldChar w:fldCharType="begin" w:fldLock="1"/>
      </w:r>
      <w:r w:rsidR="00CF5469">
        <w:instrText xml:space="preserve"> ADDIN ZOTERO_ITEM CSL_CITATION {"citationID":"r7cRNW0V","properties":{"formattedCitation":"\\super 51\\nosupersub{}","plainCitation":"51","noteIndex":0},"citationItems":[{"id":"iHDLutT3/tlvwDLwF","uris":["http://www.mendeley.com/documents/?uuid=5ba9f78c-d8bb-4514-af9b-91e1463dbaaa"],"itemData":{"DOI":"10.1073/pnas.70.12.3321","ISSN":"00278424","PMID":"4519626","abstract":"A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America","id":"ITEM-1","issue":"12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51</w:t>
      </w:r>
      <w:r>
        <w:fldChar w:fldCharType="end"/>
      </w:r>
      <w:r>
        <w:t xml:space="preserve"> and </w:t>
      </w:r>
      <w:proofErr w:type="spellStart"/>
      <w:r>
        <w:t>Jost’s</w:t>
      </w:r>
      <w:proofErr w:type="spellEnd"/>
      <w:r>
        <w:t xml:space="preserve"> </w:t>
      </w:r>
      <w:r w:rsidRPr="000B291B">
        <w:rPr>
          <w:i/>
        </w:rPr>
        <w:t>D</w:t>
      </w:r>
      <w:r>
        <w:t xml:space="preserve"> </w:t>
      </w:r>
      <w:r>
        <w:fldChar w:fldCharType="begin" w:fldLock="1"/>
      </w:r>
      <w:r w:rsidR="00CF5469">
        <w:instrText xml:space="preserve"> ADDIN ZOTERO_ITEM CSL_CITATION {"citationID":"TFDhshQ8","properties":{"formattedCitation":"\\super 52\\uc0\\u8211{}54\\nosupersub{}","plainCitation":"52–54","noteIndex":0},"citationItems":[{"id":"iHDLutT3/4V7V3hLQ","uris":["http://www.mendeley.com/documents/?uuid=9b47b52e-0c4c-4f80-b616-31f6f5730a8e"],"itemData":{"DOI":"10.1111/j.1365-294X.2008.03887.x","ISSN":"09621083","PMID":"19238703","abstract":"GST and its relatives are often interpreted as measures of differentiation between subpopulations, with values near zero supposedly indicating low differentiation. However, GST necessarily approaches zero when gene diversity is high, even if subpopulations are completely differentiated, and it is not monotonic with increasing differentiation. Likewise, when diversity is equated with heterozygosity, standard similarity measures formed by taking the ratio of mean within-subpopulation diversity to total diversity necessarily approach unity when diversity is high, even if the subpopulations are completely dissimilar (no shared alleles). None of these measures can be interpreted as measures of differentiation or similarity. The derivations of these measures contain two subtle misconceptions which cause their paradoxical behaviours. Conclusions about population differentiation, gene flow, relatedness, and conservation priority will often be wrong when based on these fixation indices or similarity measures. These are not statistical issues; the problems persist even when true population frequencies are used in the calculations. Recent advances in the mathematics of diversity identify the misconceptions, and yield mathematically consistent descriptive measures of population structure which eliminate the paradoxes produced by standard measures. These measures can be directly related to the migration and mutation rates of the finite-island model. © 2008 The Author.","author":[{"dropping-particle":"","family":"Jost","given":"Lou","non-dropping-particle":"","parse-names":false,"suffix":""}],"container-title":"Molecular Ecology","id":"ITEM-1","issue":"18","issued":{"date-parts":[["2008"]]},"page":"4015-4026","title":"GST and its relatives do not measure differentiation","type":"article-journal","volume":"17"}},{"id":"iHDLutT3/2A6tKAZW","uris":["http://www.mendeley.com/documents/?uuid=67c13e1c-c1af-4c0a-a8d2-c26070e720a4"],"itemData":{"DOI":"10.1111/eva.12590","ISSN":"17524571","abstract":"We compare the two main classes of measures of population structure in genetics: (i) fixation measures such as FST, GST, and θ and (ii) allelic differentiation measures such as Jost's D and entropy differentiation. These two groups of measures quantify complementary aspects of population structure, which have no necessary relationship with each other. We focus especially on empirical aspects of population structure relevant to conservation analyses. At the empirical level, the first set of measures quantify nearness to fixation, while the second set of measures quantify relative degree of allelic differentiation. The two sets of measures do not compete with each other. Fixation measures are often misinterpreted as measures of allelic differentiation in conservation applications; we give examples and theoretical explanations showing why this interpretation can mislead. This misinterpretation has led to the mistaken belief that the absolute number of migrants determines allelic differentiation between demes when mutation rate is low; we show that in the finite island model, the absolute number of migrants determines nearness to fixation, not allelic differentiation. We show that a different quantity, the factor that controls Jost's D, is a good predictor of the evolution of the actual genetic divergence between demes at equilibrium in this model. We also show that when conservation decisions require judgments about differences in genetic composition between demes, allelic differentiation measures should be used instead of fixation measures. Allelic differentiation of fast-mutating markers can be used to rank pairs or sets of demes according to their differentiation, but the allelic differentiation at coding loci of interest should be directly measured in order to judge its actual magnitude at these loci.","author":[{"dropping-particle":"","family":"Jost","given":"Lou","non-dropping-particle":"","parse-names":false,"suffix":""},{"dropping-particle":"","family":"Archer","given":"Frederick","non-dropping-particle":"","parse-names":false,"suffix":""},{"dropping-particle":"","family":"Flanagan","given":"Sarah","non-dropping-particle":"","parse-names":false,"suffix":""},{"dropping-particle":"","family":"Gaggiotti","given":"Oscar","non-dropping-particle":"","parse-names":false,"suffix":""},{"dropping-particle":"","family":"Hoban","given":"Sean","non-dropping-particle":"","parse-names":false,"suffix":""},{"dropping-particle":"","family":"Latch","given":"Emily","non-dropping-particle":"","parse-names":false,"suffix":""}],"container-title":"Evolutionary Applications","id":"ITEM-2","issue":"7","issued":{"date-parts":[["2018"]]},"page":"1139-1148","title":"Differentiation measures for conservation genetics","type":"article-journal","volume":"11"}},{"id":"iHDLutT3/1meCzSHs","uris":["http://www.mendeley.com/documents/?uuid=2dfb837d-103b-4ebc-912c-a08fb08ed953"],"itemData":{"DOI":"10.1111/mec.15000.G","ISBN":"8586542555","abstract":"Statistics GST′ and Jost’s D have been proposed for replacing FST as measures of genetic differentiation. A principal argument in favour of these statistics is the independence of their maximal values with respect to the subpopulation heterozygosity HS, a property not shared by FST. Nevertheless, it has been unclear if these alternative differentiation measures are constrained by other aspects of the allele frequencies. Here, for biallelic markers, we study the mathematical properties of the maximal values of GST′ and D, comparing them to those of FST. We show that GST′ and D exhibit the same peculiar frequency-dependence phenomena as FST, including a maximal value as a function of the frequency of the most frequent allele that lies well below one. Although the functions describing GST′ , D, and FST in terms of the frequency of the most frequent allele are different, the allele frequencies that maximize them are identical. Moreover, we show using coalescent simulations that when taking into account the specific maximal values of the three statistics, their behaviours become similar across a large range of migration rates. We use our results to explain two empirical patterns: the similar values of the three statistics among North American wolves, and the low D values compared to GST′ and FST in Atlantic salmon. The results suggest that the three statistics are often predictably similar, so that they can make quite similar contributions to data analysis. When they are not similar, the difference can be understood in relation to features of genetic diversity.","author":[{"dropping-particle":"","family":"Alcala","given":"Nicolas","non-dropping-particle":"","parse-names":false,"suffix":""},{"dropping-particle":"","family":"Rosenberg","given":"Noah A.","non-dropping-particle":"","parse-names":false,"suffix":""}],"container-title":"Molecular Ecology","id":"ITEM-3","issue":"7","issued":{"date-parts":[["2019"]]},"page":"1624-1636","title":"GST′, Jost’s D, and FST are similarly constrained by allele frequencies: A mathematical, simulation, and empirical study","type":"article-journal","volume":"28"}}],"schema":"https://github.com/citation-style-language/schema/raw/master/csl-citation.json"} </w:instrText>
      </w:r>
      <w:r>
        <w:fldChar w:fldCharType="separate"/>
      </w:r>
      <w:r w:rsidR="00CF5469" w:rsidRPr="00CF5469">
        <w:rPr>
          <w:vertAlign w:val="superscript"/>
        </w:rPr>
        <w:t>52–54</w:t>
      </w:r>
      <w:r>
        <w:fldChar w:fldCharType="end"/>
      </w:r>
      <w:r>
        <w:t xml:space="preserve"> were calculated between hypothesized populations based on geographical origin [i.e. states, east or west of the Mississippi River, isolated populations in Red River (LA), Mississippi River (AR, LA, and MS) AL, MS, and TN, </w:t>
      </w:r>
      <w:proofErr w:type="spellStart"/>
      <w:r>
        <w:t>etc</w:t>
      </w:r>
      <w:proofErr w:type="spellEnd"/>
      <w:r>
        <w:t>), collection year, and lineages determined by STRUCTURE, ADMIXTURE, and post assessments by PCA and DAPC. G</w:t>
      </w:r>
      <w:r w:rsidRPr="00675426">
        <w:rPr>
          <w:vertAlign w:val="subscript"/>
        </w:rPr>
        <w:t>ST</w:t>
      </w:r>
      <w:r>
        <w:t xml:space="preserve"> is equivalent of F</w:t>
      </w:r>
      <w:r w:rsidRPr="00675426">
        <w:rPr>
          <w:vertAlign w:val="subscript"/>
        </w:rPr>
        <w:t>ST</w:t>
      </w:r>
      <w:r>
        <w:t xml:space="preserve"> for haploid organisms </w:t>
      </w:r>
      <w:r>
        <w:fldChar w:fldCharType="begin" w:fldLock="1"/>
      </w:r>
      <w:r w:rsidR="00CF5469">
        <w:instrText xml:space="preserve"> ADDIN ZOTERO_ITEM CSL_CITATION {"citationID":"3TjX5O65","properties":{"formattedCitation":"\\super 8,51\\nosupersub{}","plainCitation":"8,51","noteIndex":0},"citationItems":[{"id":"iHDLutT3/ckD0tWfF","uris":["http://www.mendeley.com/documents/?uuid=19e86785-e154-4eef-b5a0-1c8e87cecc9b"],"itemData":{"DOI":"10.1094/9780890544525","ISBN":"9780890544501","abstract":"This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evolution","type":"book"}},{"id":"iHDLutT3/tlvwDLwF","uris":["http://www.mendeley.com/documents/?uuid=5ba9f78c-d8bb-4514-af9b-91e1463dbaaa"],"itemData":{"DOI":"10.1073/pnas.70.12.3321","ISSN":"00278424","PMID":"4519626","abstract":"A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proposed.","author":[{"dropping-particle":"","family":"Nei","given":"M.","non-dropping-particle":"","parse-names":false,"suffix":""}],"container-title":"Proceedings of the National Academy of Sciences of the United States of America","id":"ITEM-2","issue":"12 (I)","issued":{"date-parts":[["1973"]]},"page":"3321-3323","title":"Analysis of gene diversity in subdivided populations","type":"article-journal","volume":"70"}}],"schema":"https://github.com/citation-style-language/schema/raw/master/csl-citation.json"} </w:instrText>
      </w:r>
      <w:r>
        <w:fldChar w:fldCharType="separate"/>
      </w:r>
      <w:r w:rsidR="00CF5469" w:rsidRPr="00CF5469">
        <w:rPr>
          <w:vertAlign w:val="superscript"/>
        </w:rPr>
        <w:t>8,51</w:t>
      </w:r>
      <w:r>
        <w:fldChar w:fldCharType="end"/>
      </w:r>
      <w:r>
        <w:t xml:space="preserve">. Populations with a low number of genotypes (n=1; </w:t>
      </w:r>
      <w:proofErr w:type="gramStart"/>
      <w:r>
        <w:t>i.e.</w:t>
      </w:r>
      <w:proofErr w:type="gramEnd"/>
      <w:r>
        <w:t xml:space="preserve"> MO and Martinique, and historical specimens from LA and FL, n=2 for each state), were removed because of the effect of sample size on these calculations.</w:t>
      </w:r>
      <w:commentRangeEnd w:id="82"/>
      <w:r w:rsidR="00524F9E">
        <w:rPr>
          <w:rStyle w:val="CommentReference"/>
        </w:rPr>
        <w:commentReference w:id="82"/>
      </w:r>
    </w:p>
    <w:p w14:paraId="5CCE1009" w14:textId="77777777" w:rsidR="006D397A" w:rsidRPr="00B40627" w:rsidRDefault="006D397A" w:rsidP="00EE687C"/>
    <w:p w14:paraId="006B70C4" w14:textId="62AA5541" w:rsidR="006D397A" w:rsidRDefault="006D397A" w:rsidP="00F20112">
      <w:r w:rsidRPr="00383AD7">
        <w:rPr>
          <w:b/>
        </w:rPr>
        <w:t>Detecting recombination</w:t>
      </w:r>
      <w:r w:rsidR="00EE687C">
        <w:t xml:space="preserve">. </w:t>
      </w:r>
      <w:r>
        <w:t>The index of association (</w:t>
      </w:r>
      <w:r w:rsidRPr="00DD1DA0">
        <w:rPr>
          <w:i/>
        </w:rPr>
        <w:t>I</w:t>
      </w:r>
      <w:r w:rsidRPr="00DD1DA0">
        <w:rPr>
          <w:i/>
          <w:vertAlign w:val="subscript"/>
        </w:rPr>
        <w:t>A</w:t>
      </w:r>
      <w:r>
        <w:t xml:space="preserve">) (Brown, 1980) is used to </w:t>
      </w:r>
      <w:r w:rsidRPr="00603DD8">
        <w:t>test if populations are in linkage disequilibrium</w:t>
      </w:r>
      <w:r>
        <w:t xml:space="preserve"> (LD)</w:t>
      </w:r>
      <w:r w:rsidRPr="00603DD8">
        <w:t xml:space="preserve"> or not. This test is useful to determine if </w:t>
      </w:r>
      <w:r w:rsidRPr="00603DD8">
        <w:lastRenderedPageBreak/>
        <w:t xml:space="preserve">populations are clonal (where significant disequilibrium is expected due to linkage among loci) or sexual (where linkage among loci is </w:t>
      </w:r>
      <w:r>
        <w:t>expected to be minimal</w:t>
      </w:r>
      <w:r w:rsidRPr="00603DD8">
        <w:t>)</w:t>
      </w:r>
      <w:r>
        <w:t xml:space="preserve">. The populations were separated in lineages defined by STRUCTURE v2.3.4 </w:t>
      </w:r>
      <w:r>
        <w:fldChar w:fldCharType="begin" w:fldLock="1"/>
      </w:r>
      <w:r w:rsidR="00CF5469">
        <w:instrText xml:space="preserve"> ADDIN ZOTERO_ITEM CSL_CITATION {"citationID":"3a2W6lHj","properties":{"formattedCitation":"\\super 35,37\\uc0\\u8211{}39\\nosupersub{}","plainCitation":"35,37–39","noteIndex":0},"citationItems":[{"id":"iHDLutT3/XGpYH69E","uris":["http://www.mendeley.com/documents/?uuid=d9496913-aa91-45f8-a63f-79b39a3f160b"],"itemData":{"DOI":"10.1111/j.1755-0998.2009.02591.x","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 © 2009 Blackwell Publishing Ltd.","author":[{"dropping-particle":"","family":"Hubisz","given":"Melissa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information","type":"article-journal","volume":"9"}},{"id":"iHDLutT3/Ayo29vHn","uris":["http://www.mendeley.com/documents/?uuid=3c3aa249-47cf-46dc-8394-7fcc40084455"],"itemData":{"DOI":"10.1111/j.1471-8286.2007.01758.x","ISSN":"14718278","abstract":"Dominant markers such as amplified fragment length polymorphisms (AFLPs) provide an economical way of surveying variation at many loci. However, the uncertainty about the underlying genotypes presents a problem for statistical analysis. Similarly, the presence of null alleles and the limitations of genotype calling in polyploids mean that many conventional analysis methods are invalid for many organisms. Here we present a simple approach for accounting for genotypic ambiguity in studies of population structure and apply it to AFLP data from whitefish. The approach is implemented in the program structure version 2.2, which is available from http://pritch.bsd.uchicago.edu/structure. html. © 2007 The Authors.","author":[{"dropping-particle":"","family":"Falush","given":"Daniel","non-dropping-particle":"","parse-names":false,"suffix":""},{"dropping-particle":"","family":"Stephens","given":"Matthew","non-dropping-particle":"","parse-names":false,"suffix":""},{"dropping-particle":"","family":"Pritchard","given":"Jonathan K.","non-dropping-particle":"","parse-names":false,"suffix":""}],"container-title":"Molecular Ecology Notes","id":"ITEM-2","issue":"4","issued":{"date-parts":[["2007"]]},"page":"574-578","title":"Inference of population structure using multilocus genotype data: Dominant markers and null alleles","type":"article-journal","volume":"7"}},{"id":"iHDLutT3/nUJpStE7","uris":["http://www.mendeley.com/documents/?uuid=5e5bdf4c-399c-4aaf-8908-a232f1ca9ad0"],"itemData":{"DOI":"10.1001/jama.1987.03400040069013","ISSN":"15383598","abstract":"We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method.We present results applying the newmethods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K.","non-dropping-particle":"","parse-names":false,"suffix":""}],"container-title":"Genetics","id":"ITEM-3","issue":"August","issued":{"date-parts":[["2003"]]},"page":"1567-1587","title":"Inference of population structure using multilocus genotype data: Linked loci and correlated allele frequencies","type":"article-journal","volume":"164"}},{"id":"iHDLutT3/URCosNrq","uris":["http://www.mendeley.com/documents/?uuid=ccb99471-6136-4702-9723-4841bc516963"],"itemData":{"DOI":"10.1007/s10681-008-9788-0","ISSN":"00142336","abstract":"We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loci—e.g., seven microsatellite loci in an example using genotype data from an endangered bird species. The software used for this article is available from http://www.stats.ox.ac.uk/~pritch/home.html. I","author":[{"dropping-particle":"","family":"Pritchard","given":"Jonathan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-4","issue":"June","issued":{"date-parts":[["2000"]]},"page":"945-959","title":"Inference of population structure using multilocus genotype data","type":"article-journal","volume":"155"}}],"schema":"https://github.com/citation-style-language/schema/raw/master/csl-citation.json"} </w:instrText>
      </w:r>
      <w:r>
        <w:fldChar w:fldCharType="separate"/>
      </w:r>
      <w:r w:rsidR="00CF5469" w:rsidRPr="00CF5469">
        <w:rPr>
          <w:vertAlign w:val="superscript"/>
        </w:rPr>
        <w:t>35,37–39</w:t>
      </w:r>
      <w:r>
        <w:fldChar w:fldCharType="end"/>
      </w:r>
      <w:r w:rsidRPr="00D02866">
        <w:t xml:space="preserve"> and </w:t>
      </w:r>
      <w:r w:rsidRPr="00B62EA9">
        <w:t xml:space="preserve">ADMIXTURE v1.3 </w:t>
      </w:r>
      <w:r>
        <w:fldChar w:fldCharType="begin" w:fldLock="1"/>
      </w:r>
      <w:r w:rsidR="00CF5469">
        <w:instrText xml:space="preserve"> ADDIN ZOTERO_ITEM CSL_CITATION {"citationID":"cvXmmUEW","properties":{"formattedCitation":"\\super 47\\nosupersub{}","plainCitation":"47","noteIndex":0},"citationItems":[{"id":"iHDLutT3/ABoOhrpn","uris":["http://www.mendeley.com/documents/?uuid=091d160d-471f-4c2e-bea7-340d64ef850d"],"itemData":{"DOI":"10.1101/gr.094052.109","ISSN":"10889051","PMID":"19648217","abstract":"Population stratification has long been recognized as a confounding factor in genetic association studies. Estimated ancestries, derived from multi-locus genotype data, can be used to perform a statistical correction for population stratification. One popular technique for estimation of ancestry is the model-based approach embodied by the widely applied program structure. Another approach, implemented in the program EIGENSTRAT, relies on Principal Component Analysis rather than model-based estimation and does not directly deliver admixture fractions. EIGENSTRAT has gained in popularity in part owing to its remarkable speed in comparison to structure. We present a new algorithm and a program, ADMIXTURE, for model-based estimation of ancestry in unrelated individuals. ADMIXTURE adopts the likelihood model embedded in structure. However, ADMIXTURE runs considerably faster, solving problems in minutes that take structure hours. In many of our experiments, we have found that ADMIXTURE is almost as fast as EIGENSTRAT. The runtime improvements of ADMIXTURE rely on a fast block relaxation scheme using sequential quadratic programming for block updates, coupled with a novel quasi-Newton acceleration of convergence. Our algorithm also runs faster and with greater accuracy than the implementation of an Expectation-Maximization (EM) algorithm incorporated in the program FRAPPE. Our simulations show that ADMIXTURE's maximum likelihood estimates of the underlying admixture coefficients and ancestral allele frequencies are as accurate as structure's Bayesian estimates. On real-world data sets, ADMIXTURE's estimates are directly comparable to those from structure and EIGENSTRAT. Taken together, our results show that ADMIXTURE's computational speed opens up the possibility of using a much larger set of markers in model-based ancestry estimation and that its estimates are suitable for use in correcting for population stratification in association studies. © 2009 by Cold Spring Harbor Laboratory Press.","author":[{"dropping-particle":"","family":"Alexander","given":"David H.","non-dropping-particle":"","parse-names":false,"suffix":""},{"dropping-particle":"","family":"Novembre","given":"John","non-dropping-particle":"","parse-names":false,"suffix":""},{"dropping-particle":"","family":"Lange","given":"Kenneth","non-dropping-particle":"","parse-names":false,"suffix":""}],"container-title":"Genome Research","id":"ITEM-1","issue":"9","issued":{"date-parts":[["2009"]]},"page":"1655-1664","title":"Fast model-based estimation of ancestry in unrelated individuals","type":"article-journal","volume":"19"}}],"schema":"https://github.com/citation-style-language/schema/raw/master/csl-citation.json"} </w:instrText>
      </w:r>
      <w:r>
        <w:fldChar w:fldCharType="separate"/>
      </w:r>
      <w:r w:rsidR="00CF5469" w:rsidRPr="00CF5469">
        <w:rPr>
          <w:vertAlign w:val="superscript"/>
        </w:rPr>
        <w:t>47</w:t>
      </w:r>
      <w:r>
        <w:fldChar w:fldCharType="end"/>
      </w:r>
      <w:r>
        <w:t xml:space="preserve"> and </w:t>
      </w:r>
      <w:r w:rsidRPr="00B274AC">
        <w:rPr>
          <w:i/>
        </w:rPr>
        <w:t>I</w:t>
      </w:r>
      <w:r w:rsidRPr="00B274AC">
        <w:rPr>
          <w:i/>
          <w:vertAlign w:val="subscript"/>
        </w:rPr>
        <w:t>A</w:t>
      </w:r>
      <w:r>
        <w:t xml:space="preserve"> simulated under different expectations was compared</w:t>
      </w:r>
      <w:r w:rsidRPr="00B274AC">
        <w:t xml:space="preserve"> </w:t>
      </w:r>
      <w:r>
        <w:t xml:space="preserve">to observed </w:t>
      </w:r>
      <w:r w:rsidRPr="009368D2">
        <w:rPr>
          <w:i/>
        </w:rPr>
        <w:t>I</w:t>
      </w:r>
      <w:r w:rsidRPr="009368D2">
        <w:rPr>
          <w:i/>
          <w:vertAlign w:val="subscript"/>
        </w:rPr>
        <w:t>A</w:t>
      </w:r>
      <w:r>
        <w:t xml:space="preserve"> for each lineage, </w:t>
      </w:r>
      <w:r w:rsidRPr="00B274AC">
        <w:t>using</w:t>
      </w:r>
      <w:r>
        <w:t xml:space="preserve"> a similar approach as </w:t>
      </w:r>
      <w:r w:rsidRPr="00B274AC">
        <w:fldChar w:fldCharType="begin" w:fldLock="1"/>
      </w:r>
      <w:r w:rsidR="00CF5469">
        <w:instrText xml:space="preserve"> ADDIN ZOTERO_ITEM CSL_CITATION {"citationID":"IUb0u5bN","properties":{"formattedCitation":"\\super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w:t>
      </w:r>
      <w:r w:rsidRPr="00B274AC">
        <w:fldChar w:fldCharType="end"/>
      </w:r>
      <w:r>
        <w:t>. Initial calculations for each lineage were made using the R package POPPR v</w:t>
      </w:r>
      <w:r w:rsidRPr="0000472A">
        <w:t>2.9.0</w:t>
      </w:r>
      <w:r>
        <w:t xml:space="preserve"> </w:t>
      </w:r>
      <w:r w:rsidRPr="00B274AC">
        <w:fldChar w:fldCharType="begin" w:fldLock="1"/>
      </w:r>
      <w:r w:rsidR="00CF5469">
        <w:instrText xml:space="preserve"> ADDIN ZOTERO_ITEM CSL_CITATION {"citationID":"hSW13YTo","properties":{"formattedCitation":"\\super 55,56\\nosupersub{}","plainCitation":"55,56","noteIndex":0},"citationItems":[{"id":"iHDLutT3/5HXCxvbR","uris":["http://www.mendeley.com/documents/?uuid=3f0e4ef7-a2e4-43b2-ac65-75d3ac62245d"],"itemData":{"DOI":"10.7717/peerj.281","ISSN":"21678359","abstract":"Many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J.","non-dropping-particle":"","parse-names":false,"suffix":""}],"container-title":"PeerJ","id":"ITEM-1","issue":"1","issued":{"date-parts":[["2014"]]},"page":"1-14","title":"Poppr: An R package for genetic analysis of populations with clonal, partially clonal, and/or sexual reproduction","type":"article-journal","volume":"2014"}},{"id":"iHDLutT3/uJL4OMBn","uris":["http://www.mendeley.com/documents/?uuid=879efc0e-d25f-4dd4-9365-125a9fde0751"],"itemData":{"DOI":"10.3389/fgene.2015.00208","ISSN":"16648021","abstract":"To gain a detailed understanding of how plant microbes evolve and adapt to hosts, pesticides, and other factors, knowledge of the population dynamics and evolutionary history of populations is crucial. Plant pathogen populations are often clonal or partially clonal which requires different analytical tools. With the advent of high throughput sequencing technologies, obtaining genome-wide population genetic data has become easier than ever before. We previously contributed the R package poppr specifically addressing issues with analysis of clonal populations. In this paper we provide several significant extensions to poppr with a focus on large, genome-wide SNP data. Specifically, we provide several new functionalities including the new function mlg.filter to define clone boundaries allowing for inspection and definition of what is a clonal lineage, minimum spanning networks with reticulation, a sliding-window analysis of the index of association, modular bootstrapping of any genetic distance, and analyses across any level of hierarchies.","author":[{"dropping-particle":"","family":"Kamvar","given":"Zhian N.","non-dropping-particle":"","parse-names":false,"suffix":""},{"dropping-particle":"","family":"Brooks","given":"Jonah C.","non-dropping-particle":"","parse-names":false,"suffix":""},{"dropping-particle":"","family":"Grünwald","given":"Niklaus J.","non-dropping-particle":"","parse-names":false,"suffix":""}],"container-title":"Frontiers in Genetics","id":"ITEM-2","issue":"JUN","issued":{"date-parts":[["2015"]]},"page":"1-10","title":"Novel R tools for analysis of genome-wide population genetic data with emphasis on clonality","type":"article-journal","volume":"6"}}],"schema":"https://github.com/citation-style-language/schema/raw/master/csl-citation.json"} </w:instrText>
      </w:r>
      <w:r w:rsidRPr="00B274AC">
        <w:fldChar w:fldCharType="separate"/>
      </w:r>
      <w:r w:rsidR="00CF5469" w:rsidRPr="00CF5469">
        <w:rPr>
          <w:vertAlign w:val="superscript"/>
        </w:rPr>
        <w:t>55,56</w:t>
      </w:r>
      <w:r w:rsidRPr="00B274AC">
        <w:fldChar w:fldCharType="end"/>
      </w:r>
      <w:r>
        <w:t xml:space="preserve">. Simulated values of </w:t>
      </w:r>
      <w:r w:rsidRPr="00B274AC">
        <w:rPr>
          <w:i/>
        </w:rPr>
        <w:t>I</w:t>
      </w:r>
      <w:r w:rsidRPr="00B274AC">
        <w:rPr>
          <w:i/>
          <w:vertAlign w:val="subscript"/>
        </w:rPr>
        <w:t>A</w:t>
      </w:r>
      <w:r>
        <w:rPr>
          <w:vertAlign w:val="subscript"/>
        </w:rPr>
        <w:t xml:space="preserve"> </w:t>
      </w:r>
      <w:r>
        <w:t xml:space="preserve">under clonal (90 percent linked SNPs), partially-clonal (50 percent linked), and sexual (10 percent linked SNPs) were created with ADEGENET v.2.1.3 </w:t>
      </w:r>
      <w:r w:rsidRPr="00B274AC">
        <w:fldChar w:fldCharType="begin" w:fldLock="1"/>
      </w:r>
      <w:r w:rsidR="00CF5469">
        <w:instrText xml:space="preserve"> ADDIN ZOTERO_ITEM CSL_CITATION {"citationID":"6fKPuH9I","properties":{"formattedCitation":"\\super 48,49\\nosupersub{}","plainCitation":"48,49","noteIndex":0},"citationItems":[{"id":"iHDLutT3/nNiZJ7OZ","uris":["http://www.mendeley.com/documents/?uuid=a2ed54a9-33e4-4f6b-860b-41eaf404437a"],"itemData":{"DOI":"10.1093/bioinformatics/btr521","ISSN":"13674803","PMID":"21926124","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-1","issue":"21","issued":{"date-parts":[["2011"]]},"page":"3070-3071","title":"adegenet 1.3-1: New tools for the analysis of genome-wide SNP data","type":"article-journal","volume":"27"}},{"id":"iHDLutT3/Df8NY5Dq","uris":["http://www.mendeley.com/documents/?uuid=4a3c1407-fd3a-4cd3-9db9-65ab167958ac"],"itemData":{"DOI":"10.1094/MPMI-10-17-0258-R","ISBN":"2072220000410","ISSN":"08940282","PMID":"29451433","abstract":"Population genetics is a powerful tool to understand patterns and evolutionary processes that are involved in plant-pathogen emergence and adaptation to agricultural ecosystems. We are interested in studying the population dynamics of Phytophthora rubi, the causal agent of Phytophthora root rot in raspberry. P. rubi is found in the western United States, where most of the fresh and processed raspberries are produced. We used genotyping-by-sequencing to characterize genetic diversity in populations of P. rubi sampled in the United States and other countries. Our results confirm that P. rubi is a monophyletic species with complete lineage sorting from its sister taxon P. fragariae. Overall, populations of P. rubi show low genetic diversity across the western United States. Demographic analyses suggest that populations of P. rubi from the western United States are the source of pathogen migration to Europe. We found no evidence for population differentiation at a global or regional (western United States) level. Finally, our results provide evidence of migration from California and Oregon into Washington. This report provides new insights into the evolution and structure of global and western United States populations of the raspberry pathogen P. rubi, indicating that human activity might be involved in moving the pathogen among regions and fields.","author":[{"dropping-particle":"","family":"Tabima","given":"Javier F.","non-dropping-particle":"","parse-names":false,"suffix":""},{"dropping-particle":"","family":"Coffey","given":"Michael D.","non-dropping-particle":"","parse-names":false,"suffix":""},{"dropping-particle":"","family":"Zazada","given":"Inga A.","non-dropping-particle":"","parse-names":false,"suffix":""},{"dropping-particle":"","family":"Grünwald","given":"Niklaus J.","non-dropping-particle":"","parse-names":false,"suffix":""}],"container-title":"Molecular Plant-Microbe Interactions","id":"ITEM-2","issue":"6","issued":{"date-parts":[["2018"]]},"page":"614-622","title":"Populations of phytophthora rubi show little differentiation and high rates of migration among states in the western United States","type":"article-journal","volume":"31"}}],"schema":"https://github.com/citation-style-language/schema/raw/master/csl-citation.json"} </w:instrText>
      </w:r>
      <w:r w:rsidRPr="00B274AC">
        <w:fldChar w:fldCharType="separate"/>
      </w:r>
      <w:r w:rsidR="00CF5469" w:rsidRPr="00CF5469">
        <w:rPr>
          <w:vertAlign w:val="superscript"/>
        </w:rPr>
        <w:t>48,49</w:t>
      </w:r>
      <w:r w:rsidRPr="00B274AC">
        <w:fldChar w:fldCharType="end"/>
      </w:r>
      <w:r>
        <w:t xml:space="preserve">. Comparisons between observed and simulated </w:t>
      </w:r>
      <w:r w:rsidRPr="00B274AC">
        <w:rPr>
          <w:i/>
        </w:rPr>
        <w:t>I</w:t>
      </w:r>
      <w:r w:rsidRPr="00B274AC">
        <w:rPr>
          <w:i/>
          <w:vertAlign w:val="subscript"/>
        </w:rPr>
        <w:t>A</w:t>
      </w:r>
      <w:r>
        <w:t xml:space="preserve"> values were made using the R packages </w:t>
      </w:r>
      <w:r w:rsidRPr="000B3C5E">
        <w:t xml:space="preserve">DPLYR 0.8.4 </w:t>
      </w:r>
      <w:r w:rsidRPr="000B3C5E">
        <w:fldChar w:fldCharType="begin" w:fldLock="1"/>
      </w:r>
      <w:r w:rsidR="00CF5469">
        <w:instrText xml:space="preserve"> ADDIN ZOTERO_ITEM CSL_CITATION {"citationID":"jgXDQqAg","properties":{"formattedCitation":"\\super 57\\nosupersub{}","plainCitation":"57","noteIndex":0},"citationItems":[{"id":"iHDLutT3/AmDDUfZ4","uris":["http://www.mendeley.com/documents/?uuid=11cb70d6-93eb-4032-9ffe-d78b53e4250e"],"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2018"]]},"note":"R package version 0.7.6","title":"dplyr: A grammar of data manipulation","type":"article"}}],"schema":"https://github.com/citation-style-language/schema/raw/master/csl-citation.json"} </w:instrText>
      </w:r>
      <w:r w:rsidRPr="000B3C5E">
        <w:fldChar w:fldCharType="separate"/>
      </w:r>
      <w:r w:rsidR="00CF5469" w:rsidRPr="00CF5469">
        <w:rPr>
          <w:vertAlign w:val="superscript"/>
        </w:rPr>
        <w:t>57</w:t>
      </w:r>
      <w:r w:rsidRPr="000B3C5E">
        <w:fldChar w:fldCharType="end"/>
      </w:r>
      <w:r w:rsidRPr="000B3C5E">
        <w:t xml:space="preserve"> and AGRICOLAE 1.3-2 </w:t>
      </w:r>
      <w:r w:rsidRPr="000B3C5E">
        <w:fldChar w:fldCharType="begin" w:fldLock="1"/>
      </w:r>
      <w:r w:rsidR="00CF5469">
        <w:instrText xml:space="preserve"> ADDIN ZOTERO_ITEM CSL_CITATION {"citationID":"U6j3zNs9","properties":{"formattedCitation":"\\super 58\\nosupersub{}","plainCitation":"58","noteIndex":0},"citationItems":[{"id":"iHDLutT3/1YKRtLA4","uris":["http://www.mendeley.com/documents/?uuid=f33f58de-c040-4cfa-b894-3df736d703d4"],"itemData":{"author":[{"dropping-particle":"","family":"Mendiburu","given":"Felipe","non-dropping-particle":"de","parse-names":false,"suffix":""}],"id":"ITEM-1","issued":{"date-parts":[["2020"]]},"note":"R package version 1.3-2","title":"agricolae: statistical procedures for agricultural research","type":"article"}}],"schema":"https://github.com/citation-style-language/schema/raw/master/csl-citation.json"} </w:instrText>
      </w:r>
      <w:r w:rsidRPr="000B3C5E">
        <w:fldChar w:fldCharType="separate"/>
      </w:r>
      <w:r w:rsidR="00CF5469" w:rsidRPr="00CF5469">
        <w:rPr>
          <w:vertAlign w:val="superscript"/>
        </w:rPr>
        <w:t>58</w:t>
      </w:r>
      <w:r w:rsidRPr="000B3C5E">
        <w:fldChar w:fldCharType="end"/>
      </w:r>
      <w:r>
        <w:t>, using ANOVA (</w:t>
      </w:r>
      <w:r w:rsidRPr="00EF7EB1">
        <w:rPr>
          <w:i/>
        </w:rPr>
        <w:t xml:space="preserve">P </w:t>
      </w:r>
      <w:r w:rsidRPr="00B274AC">
        <w:t>≤</w:t>
      </w:r>
      <w:r w:rsidRPr="00EF7EB1">
        <w:rPr>
          <w:i/>
        </w:rPr>
        <w:t xml:space="preserve"> 0.</w:t>
      </w:r>
      <w:r w:rsidRPr="00B274AC">
        <w:t>05</w:t>
      </w:r>
      <w:r>
        <w:t xml:space="preserve">) </w:t>
      </w:r>
      <w:r w:rsidRPr="00EF7EB1">
        <w:t>and</w:t>
      </w:r>
      <w:r>
        <w:t xml:space="preserve"> Tukey’s Honest Significant Difference (HSD) test </w:t>
      </w:r>
      <w:r>
        <w:fldChar w:fldCharType="begin" w:fldLock="1"/>
      </w:r>
      <w:r w:rsidR="00CF5469">
        <w:instrText xml:space="preserve"> ADDIN ZOTERO_ITEM CSL_CITATION {"citationID":"cMJ65fUm","properties":{"formattedCitation":"\\super 59\\nosupersub{}","plainCitation":"59","noteIndex":0},"citationItems":[{"id":"iHDLutT3/XuAHgsQM","uris":["http://www.mendeley.com/documents/?uuid=5e611057-59ef-42b7-a40a-7b10bf26fe06"],"itemData":{"abstract":"Review Reviewed Work ( s ): Exploratory Data Analysis . by John W . Tukey Review by : James R . Beniger Source : Contemporary Sociology , Vol . 7 , No . 1 ( Jan ., 1978 ), pp . 64-65 Published by : American Sociological Association Stable URL : https://www.jstor.org/stable/2065930","author":[{"dropping-particle":"","family":"Tukey","given":"J. W.","non-dropping-particle":"","parse-names":false,"suffix":""}],"container-title":"Biometrics","id":"ITEM-1","issued":{"date-parts":[["1977"]]},"page":"768","title":"Exploratory Data Analysis","type":"article","volume":"33"}}],"schema":"https://github.com/citation-style-language/schema/raw/master/csl-citation.json"} </w:instrText>
      </w:r>
      <w:r>
        <w:fldChar w:fldCharType="separate"/>
      </w:r>
      <w:r w:rsidR="00CF5469" w:rsidRPr="00CF5469">
        <w:rPr>
          <w:vertAlign w:val="superscript"/>
        </w:rPr>
        <w:t>59</w:t>
      </w:r>
      <w:r>
        <w:fldChar w:fldCharType="end"/>
      </w:r>
      <w:r>
        <w:t xml:space="preserve">. Simultaneously, we used </w:t>
      </w:r>
      <m:oMath>
        <m:acc>
          <m:accPr>
            <m:chr m:val="̅"/>
            <m:ctrlPr>
              <w:ins w:id="83"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sidRPr="00B274AC">
        <w:t xml:space="preserve"> </w:t>
      </w:r>
      <w:r>
        <w:t xml:space="preserve">as a less biased estimate </w:t>
      </w:r>
      <w:r w:rsidRPr="00603DD8">
        <w:t>that accounts for the number of loci sampled</w:t>
      </w:r>
      <w:r>
        <w:t xml:space="preserve"> in clone corrected datasets </w:t>
      </w:r>
      <w:r w:rsidRPr="00B274AC">
        <w:fldChar w:fldCharType="begin" w:fldLock="1"/>
      </w:r>
      <w:r w:rsidR="00CF5469">
        <w:instrText xml:space="preserve"> ADDIN ZOTERO_ITEM CSL_CITATION {"citationID":"p58iiTXl","properties":{"formattedCitation":"\\super 6,55,60\\nosupersub{}","plainCitation":"6,55,60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disequilibrium","type":"article-journal","volume":"1"}},{"id":"iHDLutT3/5HXCxvbR","uris":["http://www.mendeley.com/documents/?uuid=3f0e4ef7-a2e4-43b2-ac65-75d3ac62245d"],"itemData":{"DOI":"10.7717/peerj.281","ISSN":"21678359","abstract":"Many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al.","author":[{"dropping-particle":"","family":"Kamvar","given":"Zhian N.","non-dropping-particle":"","parse-names":false,"suffix":""},{"dropping-particle":"","family":"Tabima","given":"Javier F.","non-dropping-particle":"","parse-names":false,"suffix":""},{"dropping-particle":"","family":"Gr̈unwald","given":"Niklaus J.","non-dropping-particle":"","parse-names":false,"suffix":""}],"container-title":"PeerJ","id":"ITEM-2","issue":"1","issued":{"date-parts":[["2014"]]},"page":"1-14","title":"Poppr: An R package for genetic analysis of populations with clonal, partially clonal, and/or sexual reproduction","type":"article-journal","volume":"2014"}},{"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Ecology","id":"ITEM-3","issued":{"date-parts":[["2021"]]},"title":"Phylogeography of the wide-host range panglobal plant pathogen Phytophthora cinnamomi","type":"article-journal"}}],"schema":"https://github.com/citation-style-language/schema/raw/master/csl-citation.json"} </w:instrText>
      </w:r>
      <w:r w:rsidRPr="00B274AC">
        <w:fldChar w:fldCharType="separate"/>
      </w:r>
      <w:r w:rsidR="00CF5469" w:rsidRPr="00CF5469">
        <w:rPr>
          <w:vertAlign w:val="superscript"/>
        </w:rPr>
        <w:t>6,55,60</w:t>
      </w:r>
      <w:r w:rsidRPr="00B274AC">
        <w:fldChar w:fldCharType="end"/>
      </w:r>
      <w:r>
        <w:t xml:space="preserve">. </w:t>
      </w:r>
      <w:r w:rsidRPr="00603DD8">
        <w:t xml:space="preserve">The null hypothesis tested is that alleles observed at different loci are not linked if populations are sexual </w:t>
      </w:r>
      <w:r>
        <w:t>because</w:t>
      </w:r>
      <w:r w:rsidRPr="00603DD8">
        <w:t xml:space="preserve"> alleles recombine freely into new genotypes during the process of sexual reproduction.</w:t>
      </w:r>
      <w:r>
        <w:t xml:space="preserve"> </w:t>
      </w:r>
      <w:r w:rsidR="00332190">
        <w:t>T</w:t>
      </w:r>
      <w:r>
        <w:t xml:space="preserve">he </w:t>
      </w:r>
      <w:r w:rsidRPr="00D7249F">
        <w:rPr>
          <w:i/>
        </w:rPr>
        <w:t>I</w:t>
      </w:r>
      <w:r w:rsidRPr="00D7249F">
        <w:rPr>
          <w:i/>
          <w:vertAlign w:val="subscript"/>
        </w:rPr>
        <w:t>A</w:t>
      </w:r>
      <w:r>
        <w:t xml:space="preserve"> and </w:t>
      </w:r>
      <m:oMath>
        <m:acc>
          <m:accPr>
            <m:chr m:val="̅"/>
            <m:ctrlPr>
              <w:ins w:id="84"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t>
      </w:r>
      <w:proofErr w:type="gramStart"/>
      <w:r>
        <w:t>were</w:t>
      </w:r>
      <w:proofErr w:type="gramEnd"/>
      <w:r>
        <w:t xml:space="preserve"> calculated for each population using POPPR.</w:t>
      </w:r>
    </w:p>
    <w:p w14:paraId="7AA910B1" w14:textId="288318D9" w:rsidR="00DF655D" w:rsidRDefault="00DF655D" w:rsidP="00F20112"/>
    <w:p w14:paraId="74E51052" w14:textId="0EBABFA1" w:rsidR="00DF655D" w:rsidRDefault="00DF655D" w:rsidP="00F20112">
      <w:r>
        <w:rPr>
          <w:b/>
          <w:bCs/>
        </w:rPr>
        <w:t>Data availability</w:t>
      </w:r>
      <w:r w:rsidR="00EE687C">
        <w:t xml:space="preserve">. </w:t>
      </w:r>
      <w:r>
        <w:t>Raw</w:t>
      </w:r>
      <w:r w:rsidR="0092476A">
        <w:t>, untrimmed</w:t>
      </w:r>
      <w:r>
        <w:t xml:space="preserve"> sequence reads were deposited </w:t>
      </w:r>
      <w:r w:rsidR="008A4D9A">
        <w:t xml:space="preserve">to </w:t>
      </w:r>
      <w:r>
        <w:t>the National Center for Biotechnology (NCBI)</w:t>
      </w:r>
      <w:r w:rsidR="0096564B">
        <w:t xml:space="preserve"> </w:t>
      </w:r>
      <w:r>
        <w:t xml:space="preserve">Sequence Read Archive (SRA) under the </w:t>
      </w:r>
      <w:proofErr w:type="spellStart"/>
      <w:r>
        <w:t>BioProject</w:t>
      </w:r>
      <w:proofErr w:type="spellEnd"/>
      <w:r>
        <w:t xml:space="preserve"> </w:t>
      </w:r>
      <w:hyperlink r:id="rId19" w:history="1">
        <w:r w:rsidR="00785A11" w:rsidRPr="0092476A">
          <w:rPr>
            <w:rStyle w:val="Hyperlink"/>
          </w:rPr>
          <w:t>PRJNA895869</w:t>
        </w:r>
      </w:hyperlink>
      <w:r w:rsidR="0096564B">
        <w:t xml:space="preserve"> (Supp. TABLE S1)</w:t>
      </w:r>
      <w:r>
        <w:t xml:space="preserve">. </w:t>
      </w:r>
      <w:r w:rsidR="0096564B">
        <w:t xml:space="preserve">Datasets, metadata, </w:t>
      </w:r>
      <w:r>
        <w:t>and processing scripts are available in the GitHub repository</w:t>
      </w:r>
      <w:r w:rsidR="0096564B">
        <w:t>:</w:t>
      </w:r>
      <w:r>
        <w:t xml:space="preserve"> </w:t>
      </w:r>
      <w:hyperlink r:id="rId20" w:history="1">
        <w:r w:rsidRPr="00920DD8">
          <w:rPr>
            <w:rStyle w:val="Hyperlink"/>
          </w:rPr>
          <w:t>https://github.com/teddyaroca/X_necrophora_pop_gen.git</w:t>
        </w:r>
      </w:hyperlink>
    </w:p>
    <w:p w14:paraId="34D1BC63" w14:textId="77777777" w:rsidR="006D397A" w:rsidRDefault="006D397A" w:rsidP="006D397A"/>
    <w:p w14:paraId="6D34E9BF" w14:textId="77777777" w:rsidR="006D397A" w:rsidRPr="00B274AC" w:rsidRDefault="006D397A" w:rsidP="006D397A">
      <w:pPr>
        <w:pStyle w:val="Heading2"/>
        <w:rPr>
          <w:b/>
          <w:color w:val="000000" w:themeColor="text1"/>
          <w:sz w:val="24"/>
        </w:rPr>
      </w:pPr>
      <w:bookmarkStart w:id="85" w:name="_Toc85716357"/>
      <w:r w:rsidRPr="00B274AC">
        <w:rPr>
          <w:b/>
          <w:color w:val="000000" w:themeColor="text1"/>
          <w:sz w:val="24"/>
        </w:rPr>
        <w:t>R</w:t>
      </w:r>
      <w:bookmarkEnd w:id="85"/>
      <w:r w:rsidR="00B25FBF">
        <w:rPr>
          <w:b/>
          <w:color w:val="000000" w:themeColor="text1"/>
          <w:sz w:val="24"/>
        </w:rPr>
        <w:t>ESULTS</w:t>
      </w:r>
    </w:p>
    <w:p w14:paraId="21F82A2E" w14:textId="77777777" w:rsidR="006D397A" w:rsidRDefault="006D397A" w:rsidP="006D397A">
      <w:pPr>
        <w:rPr>
          <w:b/>
        </w:rPr>
      </w:pPr>
    </w:p>
    <w:p w14:paraId="3FEF04B5" w14:textId="5DB9E102" w:rsidR="00EE687C" w:rsidRDefault="006D397A" w:rsidP="00EE687C">
      <w:r w:rsidRPr="003075E2">
        <w:rPr>
          <w:b/>
          <w:color w:val="000000" w:themeColor="text1"/>
        </w:rPr>
        <w:t>Quality control, SNP discovery and filtering for missing data</w:t>
      </w:r>
      <w:r w:rsidR="00EE687C">
        <w:t xml:space="preserve">. </w:t>
      </w:r>
      <w:r>
        <w:t xml:space="preserve">The overall raw data quality assessed from </w:t>
      </w:r>
      <w:proofErr w:type="spellStart"/>
      <w:r>
        <w:t>fast</w:t>
      </w:r>
      <w:r w:rsidR="0092476A">
        <w:t>Q</w:t>
      </w:r>
      <w:proofErr w:type="spellEnd"/>
      <w:r>
        <w:t xml:space="preserve"> files showed </w:t>
      </w:r>
      <w:r w:rsidR="00322DE7">
        <w:t>high (</w:t>
      </w:r>
      <w:proofErr w:type="spellStart"/>
      <w:r w:rsidR="00322DE7">
        <w:t>Phred</w:t>
      </w:r>
      <w:proofErr w:type="spellEnd"/>
      <w:r w:rsidR="00322DE7">
        <w:t xml:space="preserve">&gt;30) quality scores per sequence most genome files except </w:t>
      </w:r>
      <w:r>
        <w:t xml:space="preserve">for specimens 1956_JDR, BPI584125, and BPI584151, </w:t>
      </w:r>
      <w:r w:rsidR="00322DE7">
        <w:t xml:space="preserve">for which </w:t>
      </w:r>
      <w:proofErr w:type="spellStart"/>
      <w:r w:rsidR="00322DE7">
        <w:t>Phred</w:t>
      </w:r>
      <w:proofErr w:type="spellEnd"/>
      <w:r w:rsidR="00322DE7">
        <w:t xml:space="preserve"> was lower than 28 </w:t>
      </w:r>
      <w:r>
        <w:t>around the 80 bp pos</w:t>
      </w:r>
      <w:r w:rsidR="00D23A16">
        <w:t>i</w:t>
      </w:r>
      <w:r>
        <w:t xml:space="preserve">tion. The GC-content was lower than 50 percent for all but 28 read files and the majority did not follow a normal distribution. </w:t>
      </w:r>
      <w:r w:rsidR="00A93BEC">
        <w:t>S</w:t>
      </w:r>
      <w:r>
        <w:t xml:space="preserve">equence duplication levels were high for only 4 read files (1956_JDR and BPI 584151) and the percentage of overrepresented sequences was also higher than 10 percent the total number of sequences for 1956_JDR, 1960_JDR, BPI 584125, and BPI 584189. The percentage of adapter sequences (adapter content) was higher than 20 percent for the vast majority of read files (344/350), but this number was reduced to less than </w:t>
      </w:r>
      <w:r w:rsidR="00A93BEC">
        <w:t xml:space="preserve">6 </w:t>
      </w:r>
      <w:r>
        <w:t>percent for the majority of read files (332/350) after trimming and mapping to the reference genome.</w:t>
      </w:r>
    </w:p>
    <w:p w14:paraId="44584D45" w14:textId="77777777" w:rsidR="00EE687C" w:rsidRDefault="00EE687C" w:rsidP="00F20112"/>
    <w:p w14:paraId="04B5B731" w14:textId="3B8FCC02" w:rsidR="00EE687C" w:rsidRDefault="00A93BEC" w:rsidP="00EE687C">
      <w:commentRangeStart w:id="86"/>
      <w:r>
        <w:t>G</w:t>
      </w:r>
      <w:r w:rsidR="006D397A">
        <w:t>enomes were mapped to the MSU_SB201401 reference genome, project NPFG01</w:t>
      </w:r>
      <w:r w:rsidR="006D397A">
        <w:fldChar w:fldCharType="begin" w:fldLock="1"/>
      </w:r>
      <w:r w:rsidR="00CF5469">
        <w:instrText xml:space="preserve"> ADDIN ZOTERO_ITEM CSL_CITATION {"citationID":"PkkgtQAL","properties":{"formattedCitation":"\\super 18\\nosupersub{}","plainCitation":"18","noteIndex":0},"citationItems":[{"id":"iHDLutT3/2Yhwcht5","uris":["http://www.mendeley.com/documents/?uuid=e8f3d4a5-3ee3-4d2d-9e50-769ca02fa205"],"itemData":{"DOI":"10.1016/j.dib.2017.12.060","ISSN":"23523409","author":[{"dropping-particle":"","family":"Sharma","given":"Sandeep","non-dropping-particle":"","parse-names":false,"suffix":""},{"dropping-particle":"","family":"Zaccaron","given":"Alex Z.","non-dropping-particle":"","parse-names":false,"suffix":""},{"dropping-particle":"","family":"Ridenour","given":"John B.","non-dropping-particle":"","parse-names":false,"suffix":""},{"dropping-particle":"","family":"Allen","given":"Tom W.","non-dropping-particle":"","parse-names":false,"suffix":""},{"dropping-particle":"","family":"Conner","given":"Kassie","non-dropping-particle":"","parse-names":false,"suffix":""},{"dropping-particle":"","family":"Doyle","given":"Vinson P.","non-dropping-particle":"","parse-names":false,"suffix":""},{"dropping-particle":"","family":"Price","given":"Trey","non-dropping-particle":"","parse-names":false,"suffix":""},{"dropping-particle":"","family":"Sikora","given":"Edward","non-dropping-particle":"","parse-names":false,"suffix":""},{"dropping-particle":"","family":"Singh","given":"Raghuwinder","non-dropping-particle":"","parse-names":false,"suffix":""},{"dropping-particle":"","family":"Spurlock","given":"Terry","non-dropping-particle":"","parse-names":false,"suffix":""},{"dropping-particle":"","family":"Tomaso-peterson","given":"Maria","non-dropping-particle":"","parse-names":false,"suffix":""},{"dropping-particle":"","family":"Wilkerson","given":"Tessie","non-dropping-particle":"","parse-names":false,"suffix":""},{"dropping-particle":"","family":"Bluhm","given":"Burton H.","non-dropping-particle":"","parse-names":false,"suffix":""}],"container-title":"Data in Brief","id":"ITEM-1","issued":{"date-parts":[["2018"]]},"page":"129-133","publisher":"Elsevier Inc.","title":"Draft genome sequence of Xylaria sp., the causal agent of taproot decline of soybean in the southern United States","type":"article-journal","volume":"17"}}],"schema":"https://github.com/citation-style-language/schema/raw/master/csl-citation.json"} </w:instrText>
      </w:r>
      <w:r w:rsidR="006D397A">
        <w:fldChar w:fldCharType="separate"/>
      </w:r>
      <w:r w:rsidR="00CF5469" w:rsidRPr="00CF5469">
        <w:rPr>
          <w:vertAlign w:val="superscript"/>
        </w:rPr>
        <w:t>18</w:t>
      </w:r>
      <w:r w:rsidR="006D397A">
        <w:fldChar w:fldCharType="end"/>
      </w:r>
      <w:r w:rsidR="006D397A">
        <w:t xml:space="preserve">, </w:t>
      </w:r>
      <w:r w:rsidR="00EF24CC">
        <w:t xml:space="preserve">because this is the most reliable genome assembly of </w:t>
      </w:r>
      <w:r w:rsidR="00EF24CC">
        <w:rPr>
          <w:i/>
          <w:iCs/>
        </w:rPr>
        <w:t xml:space="preserve">X. </w:t>
      </w:r>
      <w:proofErr w:type="spellStart"/>
      <w:r w:rsidR="00EF24CC">
        <w:rPr>
          <w:i/>
          <w:iCs/>
        </w:rPr>
        <w:t>necrophora</w:t>
      </w:r>
      <w:proofErr w:type="spellEnd"/>
      <w:r w:rsidR="00EF24CC">
        <w:rPr>
          <w:i/>
          <w:iCs/>
        </w:rPr>
        <w:t xml:space="preserve"> </w:t>
      </w:r>
      <w:r w:rsidR="00EF24CC">
        <w:t>at the time of this study</w:t>
      </w:r>
      <w:r w:rsidR="006D397A">
        <w:t>. A gradient of filtering parameters was used to determine the effect of missing data. Two datasets</w:t>
      </w:r>
      <w:r w:rsidR="00EE687C">
        <w:t xml:space="preserve"> </w:t>
      </w:r>
      <w:r w:rsidR="006D397A">
        <w:t xml:space="preserve">were assembled after trimming and mapping to the reference genome, one containing 175 individuals, </w:t>
      </w:r>
      <w:r w:rsidR="00EF24CC">
        <w:t xml:space="preserve">representing </w:t>
      </w:r>
      <w:r w:rsidR="006D397A">
        <w:t xml:space="preserve">162 </w:t>
      </w:r>
      <w:r w:rsidR="006D397A" w:rsidRPr="009368D2">
        <w:rPr>
          <w:i/>
        </w:rPr>
        <w:t xml:space="preserve">X. </w:t>
      </w:r>
      <w:proofErr w:type="spellStart"/>
      <w:r w:rsidR="006D397A" w:rsidRPr="009368D2">
        <w:rPr>
          <w:i/>
        </w:rPr>
        <w:t>necrophora</w:t>
      </w:r>
      <w:proofErr w:type="spellEnd"/>
      <w:r w:rsidR="006D397A">
        <w:rPr>
          <w:i/>
        </w:rPr>
        <w:t xml:space="preserve"> </w:t>
      </w:r>
      <w:r w:rsidR="006D397A">
        <w:t>(DMCC 1467 – DMCC 3866, except DMCC 3828) from</w:t>
      </w:r>
      <w:r w:rsidR="00EE687C">
        <w:t xml:space="preserve"> </w:t>
      </w:r>
      <w:r w:rsidR="006D397A">
        <w:t xml:space="preserve">soybean collected from 2016-2020 and one </w:t>
      </w:r>
      <w:r w:rsidR="00EF24CC">
        <w:t xml:space="preserve">specimen </w:t>
      </w:r>
      <w:r w:rsidR="006D397A">
        <w:t xml:space="preserve">collected as a saprophyte in Martinique in 2005 (DMCC 3828),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(BPI 583548, from </w:t>
      </w:r>
      <w:r w:rsidR="006D397A" w:rsidRPr="00D45F5D">
        <w:rPr>
          <w:i/>
        </w:rPr>
        <w:t>Gardenia</w:t>
      </w:r>
      <w:r w:rsidR="006D397A">
        <w:t xml:space="preserve"> sp.; BPI 584026 from sugarcane; BPI 584151 and BPI 584151 from undetermined substrates in the forest), and as outgroup species, three </w:t>
      </w:r>
      <w:r w:rsidR="006D397A">
        <w:rPr>
          <w:i/>
        </w:rPr>
        <w:t xml:space="preserve">X. </w:t>
      </w:r>
      <w:proofErr w:type="spellStart"/>
      <w:r w:rsidR="006D397A">
        <w:rPr>
          <w:i/>
        </w:rPr>
        <w:t>arbuscula</w:t>
      </w:r>
      <w:proofErr w:type="spellEnd"/>
      <w:r w:rsidR="006D397A">
        <w:rPr>
          <w:i/>
        </w:rPr>
        <w:t xml:space="preserve">, </w:t>
      </w:r>
      <w:r w:rsidR="006D397A" w:rsidRPr="00D45F5D">
        <w:t>one</w:t>
      </w:r>
      <w:r w:rsidR="006D397A">
        <w:rPr>
          <w:i/>
        </w:rPr>
        <w:t xml:space="preserve"> </w:t>
      </w:r>
      <w:r w:rsidR="006D397A">
        <w:t>collected in 2020 and two collected before the 2000’s</w:t>
      </w:r>
      <w:r w:rsidR="006D397A">
        <w:rPr>
          <w:i/>
        </w:rPr>
        <w:t xml:space="preserve">, </w:t>
      </w:r>
      <w:r w:rsidR="006D397A">
        <w:t xml:space="preserve">one </w:t>
      </w:r>
      <w:r w:rsidR="006D397A">
        <w:rPr>
          <w:i/>
        </w:rPr>
        <w:t xml:space="preserve">X. </w:t>
      </w:r>
      <w:proofErr w:type="spellStart"/>
      <w:r w:rsidR="006D397A">
        <w:rPr>
          <w:i/>
        </w:rPr>
        <w:t>arbuscula</w:t>
      </w:r>
      <w:proofErr w:type="spellEnd"/>
      <w:r w:rsidR="006D397A">
        <w:rPr>
          <w:i/>
        </w:rPr>
        <w:t xml:space="preserve"> </w:t>
      </w:r>
      <w:r w:rsidR="006D397A">
        <w:t xml:space="preserve">var. </w:t>
      </w:r>
      <w:proofErr w:type="spellStart"/>
      <w:r w:rsidR="006D397A" w:rsidRPr="009368D2">
        <w:rPr>
          <w:i/>
        </w:rPr>
        <w:t>plenofisura</w:t>
      </w:r>
      <w:proofErr w:type="spellEnd"/>
      <w:r w:rsidR="006D397A">
        <w:t>, one</w:t>
      </w:r>
      <w:r w:rsidR="006D397A">
        <w:rPr>
          <w:i/>
        </w:rPr>
        <w:t xml:space="preserve"> X. striata, </w:t>
      </w:r>
      <w:r w:rsidR="006D397A">
        <w:t>one</w:t>
      </w:r>
      <w:r w:rsidR="006D397A">
        <w:rPr>
          <w:i/>
        </w:rPr>
        <w:t xml:space="preserve"> X. </w:t>
      </w:r>
      <w:proofErr w:type="spellStart"/>
      <w:r w:rsidR="006D397A">
        <w:rPr>
          <w:i/>
        </w:rPr>
        <w:t>venosula</w:t>
      </w:r>
      <w:proofErr w:type="spellEnd"/>
      <w:r w:rsidR="006D397A">
        <w:rPr>
          <w:i/>
        </w:rPr>
        <w:t xml:space="preserve">, </w:t>
      </w:r>
      <w:r w:rsidR="006D397A" w:rsidRPr="009368D2">
        <w:t>and</w:t>
      </w:r>
      <w:r w:rsidR="006D397A">
        <w:t xml:space="preserve"> one</w:t>
      </w:r>
      <w:r w:rsidR="006D397A">
        <w:rPr>
          <w:i/>
        </w:rPr>
        <w:t xml:space="preserve"> X. </w:t>
      </w:r>
      <w:proofErr w:type="spellStart"/>
      <w:r w:rsidR="006D397A">
        <w:rPr>
          <w:i/>
        </w:rPr>
        <w:t>bambusicola</w:t>
      </w:r>
      <w:proofErr w:type="spellEnd"/>
      <w:r w:rsidR="006D397A">
        <w:rPr>
          <w:i/>
        </w:rPr>
        <w:t xml:space="preserve"> </w:t>
      </w:r>
      <w:r w:rsidR="006D397A">
        <w:t xml:space="preserve">(TABLE B.1). The other dataset contained 162 </w:t>
      </w:r>
      <w:r w:rsidR="006D397A" w:rsidRPr="009368D2">
        <w:rPr>
          <w:i/>
        </w:rPr>
        <w:t xml:space="preserve">X. </w:t>
      </w:r>
      <w:proofErr w:type="spellStart"/>
      <w:r w:rsidR="006D397A" w:rsidRPr="009368D2">
        <w:rPr>
          <w:i/>
        </w:rPr>
        <w:lastRenderedPageBreak/>
        <w:t>necrophora</w:t>
      </w:r>
      <w:proofErr w:type="spellEnd"/>
      <w:r w:rsidR="006D397A">
        <w:t xml:space="preserve"> from soybean collected from 2016-2020 and one collected as a saprophyte in Martinique in 2005, four </w:t>
      </w:r>
      <w:r w:rsidR="006D397A" w:rsidRPr="009368D2">
        <w:rPr>
          <w:i/>
        </w:rPr>
        <w:t xml:space="preserve">X. </w:t>
      </w:r>
      <w:proofErr w:type="spellStart"/>
      <w:r w:rsidR="006D397A" w:rsidRPr="009368D2">
        <w:rPr>
          <w:i/>
        </w:rPr>
        <w:t>necrophora</w:t>
      </w:r>
      <w:proofErr w:type="spellEnd"/>
      <w:r w:rsidR="006D397A">
        <w:t xml:space="preserve"> from the forest collected in the 1920’s-1940’s. </w:t>
      </w:r>
      <w:commentRangeEnd w:id="86"/>
      <w:r w:rsidR="00EF24CC">
        <w:rPr>
          <w:rStyle w:val="CommentReference"/>
        </w:rPr>
        <w:commentReference w:id="86"/>
      </w:r>
    </w:p>
    <w:p w14:paraId="0E2B295B" w14:textId="77777777" w:rsidR="00EE687C" w:rsidRDefault="00EE687C" w:rsidP="00F20112"/>
    <w:p w14:paraId="350EBF90" w14:textId="4CFF1FC2" w:rsidR="006D397A" w:rsidRDefault="006D397A" w:rsidP="00F20112">
      <w:r>
        <w:t>In the dataset containing 175 genotypes, the number of SNPs ranged from 6,256,805 under the least stringent filtering parameters to 1,196 under the most stringent filtering parameters used on</w:t>
      </w:r>
      <w:r w:rsidR="00EE687C">
        <w:t xml:space="preserve"> </w:t>
      </w:r>
      <w:r>
        <w:t xml:space="preserve">VCFTOOLS and PLINK. Whereas the dataset containing 166 </w:t>
      </w:r>
      <w:r>
        <w:rPr>
          <w:i/>
        </w:rPr>
        <w:t xml:space="preserve">X. </w:t>
      </w:r>
      <w:proofErr w:type="spellStart"/>
      <w:r>
        <w:rPr>
          <w:i/>
        </w:rPr>
        <w:t>necrophora</w:t>
      </w:r>
      <w:proofErr w:type="spellEnd"/>
      <w:r>
        <w:rPr>
          <w:i/>
        </w:rPr>
        <w:t xml:space="preserve"> </w:t>
      </w:r>
      <w:r>
        <w:t>genotypes</w:t>
      </w:r>
      <w:r w:rsidR="00EE687C">
        <w:t xml:space="preserve"> </w:t>
      </w:r>
      <w:r>
        <w:t xml:space="preserve">contained 2,302,604 SNPs under the least stringent parameters and 437 SNPs under the most stringent parameters. These filtering parameters did not </w:t>
      </w:r>
      <w:r w:rsidR="0070440C">
        <w:t>influence</w:t>
      </w:r>
      <w:r>
        <w:t xml:space="preserve"> the total number of clusters defined by STRUCTURE and ADMIXTURE</w:t>
      </w:r>
      <w:r w:rsidR="0070440C">
        <w:t xml:space="preserve"> (Figure 1C)</w:t>
      </w:r>
      <w:r>
        <w:t>.</w:t>
      </w:r>
    </w:p>
    <w:p w14:paraId="11D7C730" w14:textId="77777777" w:rsidR="006D397A" w:rsidRDefault="006D397A" w:rsidP="006D397A">
      <w:pPr>
        <w:rPr>
          <w:i/>
        </w:rPr>
      </w:pPr>
    </w:p>
    <w:p w14:paraId="7C9A7B5C" w14:textId="5AC77D08" w:rsidR="00EE687C" w:rsidRDefault="006D397A" w:rsidP="00EE687C">
      <w:r w:rsidRPr="003075E2">
        <w:rPr>
          <w:b/>
          <w:color w:val="000000" w:themeColor="text1"/>
        </w:rPr>
        <w:t>Population structure and within population diversity</w:t>
      </w:r>
      <w:r w:rsidR="00EE687C">
        <w:t xml:space="preserve">. </w:t>
      </w:r>
      <w:r>
        <w:t>No population structure was detected when defining populations</w:t>
      </w:r>
      <w:r w:rsidRPr="00233624">
        <w:rPr>
          <w:i/>
          <w:iCs/>
        </w:rPr>
        <w:t xml:space="preserve"> </w:t>
      </w:r>
      <w:r>
        <w:rPr>
          <w:i/>
          <w:iCs/>
        </w:rPr>
        <w:t>a priori</w:t>
      </w:r>
      <w:r>
        <w:t xml:space="preserve"> based on their geographical origin. However, two clusters (K=2) were consistently detected in both STRUCTURE and ADMIXTURE, regardless of filtering parameters or hypothesized population origin, for the most filtered dataset containing 175 genotypes (TABLE 3; FIGURE 7A-B), one cluster containing outgroup genotypes and the other containing 166 </w:t>
      </w:r>
      <w:r>
        <w:rPr>
          <w:i/>
        </w:rPr>
        <w:t xml:space="preserve">X. </w:t>
      </w:r>
      <w:proofErr w:type="spellStart"/>
      <w:r>
        <w:rPr>
          <w:i/>
        </w:rPr>
        <w:t>necrophora</w:t>
      </w:r>
      <w:proofErr w:type="spellEnd"/>
      <w:r>
        <w:rPr>
          <w:i/>
        </w:rPr>
        <w:t xml:space="preserve"> </w:t>
      </w:r>
      <w:r>
        <w:t>genotypes</w:t>
      </w:r>
      <w:r>
        <w:rPr>
          <w:i/>
        </w:rPr>
        <w:t>.</w:t>
      </w:r>
      <w:r>
        <w:t xml:space="preserve"> When removing outgroup sequences, for the dataset with 166 </w:t>
      </w:r>
      <w:r>
        <w:rPr>
          <w:i/>
        </w:rPr>
        <w:t xml:space="preserve">X. </w:t>
      </w:r>
      <w:proofErr w:type="spellStart"/>
      <w:r>
        <w:rPr>
          <w:i/>
        </w:rPr>
        <w:t>necrophora</w:t>
      </w:r>
      <w:proofErr w:type="spellEnd"/>
      <w:r>
        <w:t xml:space="preserve"> genotypes, two clusters (K=2) were consistently observed across filtering parameters and regardless of hypothesized geographical population origin in STRUCTURE and ADMIXTURE analyses (FIGURE 7).</w:t>
      </w:r>
    </w:p>
    <w:p w14:paraId="658C3719" w14:textId="77777777" w:rsidR="00EE687C" w:rsidRDefault="00EE687C" w:rsidP="00F20112"/>
    <w:p w14:paraId="00E2F0DD" w14:textId="321491B2" w:rsidR="00EE687C" w:rsidRDefault="006D397A" w:rsidP="00EE687C">
      <w:r>
        <w:t xml:space="preserve">The results from summaries of STRUCTURE probability outputs from K=1 to K=10 obtained using the </w:t>
      </w:r>
      <w:proofErr w:type="spellStart"/>
      <w:r>
        <w:t>Evanno</w:t>
      </w:r>
      <w:proofErr w:type="spellEnd"/>
      <w:r>
        <w:t xml:space="preserve"> method in STRUCTURE HARVESTER suggested the highest mean log probability (</w:t>
      </w:r>
      <w:proofErr w:type="spellStart"/>
      <w:r>
        <w:t>LnP</w:t>
      </w:r>
      <w:proofErr w:type="spellEnd"/>
      <w:r>
        <w:t>) and delta K (</w:t>
      </w:r>
      <w:r w:rsidRPr="006E0F4B">
        <w:t>Δ</w:t>
      </w:r>
      <w:r w:rsidRPr="00C837FB">
        <w:t>K</w:t>
      </w:r>
      <w:r>
        <w:t xml:space="preserve">) were found when K=2, for both the dataset containing 175 genotypes (166 </w:t>
      </w:r>
      <w:r w:rsidRPr="00F4628A">
        <w:rPr>
          <w:i/>
        </w:rPr>
        <w:t xml:space="preserve">X. </w:t>
      </w:r>
      <w:proofErr w:type="spellStart"/>
      <w:r w:rsidRPr="00F4628A">
        <w:rPr>
          <w:i/>
        </w:rPr>
        <w:t>necrophora</w:t>
      </w:r>
      <w:proofErr w:type="spellEnd"/>
      <w:r>
        <w:t xml:space="preserve"> + 9 outgroups) and the dataset containing 166 </w:t>
      </w:r>
      <w:r w:rsidRPr="00F4628A">
        <w:rPr>
          <w:i/>
        </w:rPr>
        <w:t xml:space="preserve">X. </w:t>
      </w:r>
      <w:proofErr w:type="spellStart"/>
      <w:r w:rsidRPr="00F4628A">
        <w:rPr>
          <w:i/>
        </w:rPr>
        <w:t>necrophora</w:t>
      </w:r>
      <w:proofErr w:type="spellEnd"/>
      <w:r>
        <w:t xml:space="preserve"> genotypes only, regardless of filtering parameters (FIGURE 7). Two clusters were consistently observed for both datasets, regardless of filtering parameters. This result was consistently observed across datasets with different filtering parameters in ADMIXTURE outputs. Each isolate was grouped in its respective cluster when probability of belonging to the assigned cluster, calculated by ADMIXTURE, was higher than 0.5. Further analyses to assess the genetic variation and post assessments of genotype clustering with ADEGENET were run using this assignment to each cluster as another level of the strata. These were considered Lineage 1 and Lineage 2 (cluster 1 and cluster 2, respectively; FIGURE 8). Clustering of genotypes at additional values of K (K=3 and K=4) are provided in FIGURE B.2.</w:t>
      </w:r>
    </w:p>
    <w:p w14:paraId="1D70AA43" w14:textId="77777777" w:rsidR="00EE687C" w:rsidRDefault="00EE687C" w:rsidP="00F20112"/>
    <w:p w14:paraId="0F515097" w14:textId="77777777" w:rsidR="006D397A" w:rsidRDefault="006D397A" w:rsidP="00F20112">
      <w:r>
        <w:t xml:space="preserve">One dataset filtered for </w:t>
      </w:r>
      <w:r w:rsidRPr="008F3B25">
        <w:t>minimum genotype quality</w:t>
      </w:r>
      <w:r>
        <w:t xml:space="preserve"> (min GQ) of 40, </w:t>
      </w:r>
      <w:r w:rsidRPr="008F3B25">
        <w:t xml:space="preserve">minimum </w:t>
      </w:r>
      <w:r>
        <w:t>read depth</w:t>
      </w:r>
      <w:r w:rsidRPr="008F3B25">
        <w:t xml:space="preserve"> </w:t>
      </w:r>
      <w:r>
        <w:t>(</w:t>
      </w:r>
      <w:r w:rsidRPr="008F3B25">
        <w:t>minimum SNP positions of</w:t>
      </w:r>
      <w:r>
        <w:t xml:space="preserve"> </w:t>
      </w:r>
      <w:r w:rsidRPr="008F3B25">
        <w:t>reads supporting a given SNP</w:t>
      </w:r>
      <w:r>
        <w:t>; min DP) of 5, maximum missing data (max-missing) of 0.3, and minor allele frequency (</w:t>
      </w:r>
      <w:proofErr w:type="spellStart"/>
      <w:r>
        <w:t>maf</w:t>
      </w:r>
      <w:proofErr w:type="spellEnd"/>
      <w:r>
        <w:t xml:space="preserve">) of 0.1 was used in subsequent analyses (this dataset was also included in STRUCTURE and ADMIXTURE analyses). The raw dataset contained 175 samples, 11,708 variants (SNPs) present in 1570 contigs with 48.88 percent overall missing data. To reduce the overall amount of missing data, the dataset was further filtered in R for loci that were missing more than 10 percent data (meaning that the SNP was present in at least 90 percent of the individuals). The filtered dataset contained 175 individuals, 1570 contigs, and 4,806 variants (SNPs), reducing the dataset to </w:t>
      </w:r>
      <w:r w:rsidRPr="00AC0D49">
        <w:t>3</w:t>
      </w:r>
      <w:r>
        <w:t>,</w:t>
      </w:r>
      <w:r w:rsidRPr="00AC0D49">
        <w:t>252</w:t>
      </w:r>
      <w:r>
        <w:t xml:space="preserve"> SNPs for the dataset containing 160 </w:t>
      </w:r>
      <w:r>
        <w:rPr>
          <w:i/>
        </w:rPr>
        <w:t xml:space="preserve">X. </w:t>
      </w:r>
      <w:proofErr w:type="spellStart"/>
      <w:r>
        <w:rPr>
          <w:i/>
        </w:rPr>
        <w:t>necrophora</w:t>
      </w:r>
      <w:proofErr w:type="spellEnd"/>
      <w:r>
        <w:rPr>
          <w:i/>
        </w:rPr>
        <w:t xml:space="preserve"> </w:t>
      </w:r>
      <w:r>
        <w:t>genotypes only (removing populations with n=1 and 9 outgroup genotypes), and the overall amount of missing data to less than 5 percent. The effect of missing data was assessed by comparing filtered and unfiltered datasets (FIGURE B.3).</w:t>
      </w:r>
    </w:p>
    <w:p w14:paraId="3D8D67B4" w14:textId="77777777" w:rsidR="006D397A" w:rsidRDefault="006D397A" w:rsidP="006D397A"/>
    <w:p w14:paraId="3E101A49" w14:textId="1B2E9BF7" w:rsidR="00EE687C" w:rsidRDefault="006D397A" w:rsidP="00EE687C">
      <w:r w:rsidRPr="00355B78">
        <w:rPr>
          <w:b/>
          <w:color w:val="000000" w:themeColor="text1"/>
        </w:rPr>
        <w:t>Genetic diversity of lineages found in the southern region</w:t>
      </w:r>
      <w:r w:rsidR="00EE687C">
        <w:t xml:space="preserve">. </w:t>
      </w:r>
      <w:r>
        <w:t xml:space="preserve">From the above results, the datasets containing 166 </w:t>
      </w:r>
      <w:r>
        <w:rPr>
          <w:i/>
        </w:rPr>
        <w:t xml:space="preserve">X. </w:t>
      </w:r>
      <w:proofErr w:type="spellStart"/>
      <w:r>
        <w:rPr>
          <w:i/>
        </w:rPr>
        <w:t>necrophora</w:t>
      </w:r>
      <w:proofErr w:type="spellEnd"/>
      <w:r>
        <w:rPr>
          <w:i/>
        </w:rPr>
        <w:t xml:space="preserve"> </w:t>
      </w:r>
      <w:r>
        <w:t xml:space="preserve">genotypes were determined to contain 2 main lineages (Lineage 1 and Lineage 2) and these new hypothesized populations were added as additional strata to group </w:t>
      </w:r>
      <w:proofErr w:type="spellStart"/>
      <w:r>
        <w:t>indivudals</w:t>
      </w:r>
      <w:proofErr w:type="spellEnd"/>
      <w:r>
        <w:t xml:space="preserve">. Euclidean genetic distances suggested additional genetic variation is present in isolates of </w:t>
      </w:r>
      <w:r>
        <w:rPr>
          <w:i/>
        </w:rPr>
        <w:t xml:space="preserve">X. </w:t>
      </w:r>
      <w:proofErr w:type="spellStart"/>
      <w:r>
        <w:rPr>
          <w:i/>
        </w:rPr>
        <w:t>necrophora</w:t>
      </w:r>
      <w:proofErr w:type="spellEnd"/>
      <w:r>
        <w:t xml:space="preserve">, with potentially 9-14 divergent sub-lineages (FIGURE 10). However, this genetic variation does not correlate directly with the geographic origin of the isolates when compared at the state level (FIGURE 10A-B). Similarly, other ways to </w:t>
      </w:r>
      <w:r>
        <w:rPr>
          <w:i/>
          <w:iCs/>
        </w:rPr>
        <w:t xml:space="preserve">a priori </w:t>
      </w:r>
      <w:r>
        <w:t xml:space="preserve">stratify populations did not correlate with these lineages, including comparisons between east and west of the Mississippi River, Red River vs Mississippi River vs isolated populations in AL, MS, and TN. The outgroup genotypes, </w:t>
      </w:r>
      <w:r>
        <w:rPr>
          <w:i/>
        </w:rPr>
        <w:t xml:space="preserve">X. </w:t>
      </w:r>
      <w:proofErr w:type="spellStart"/>
      <w:r>
        <w:rPr>
          <w:i/>
        </w:rPr>
        <w:t>arbuscula</w:t>
      </w:r>
      <w:proofErr w:type="spellEnd"/>
      <w:r>
        <w:rPr>
          <w:i/>
        </w:rPr>
        <w:t xml:space="preserve"> </w:t>
      </w:r>
      <w:r>
        <w:t xml:space="preserve">(1956_JDR, 1960_JDR, BPI 584189, DMCC 3879, and DMCC 4042), </w:t>
      </w:r>
      <w:r>
        <w:rPr>
          <w:i/>
        </w:rPr>
        <w:t xml:space="preserve">X. </w:t>
      </w:r>
      <w:proofErr w:type="spellStart"/>
      <w:r>
        <w:rPr>
          <w:i/>
        </w:rPr>
        <w:t>arbuscula</w:t>
      </w:r>
      <w:proofErr w:type="spellEnd"/>
      <w:r>
        <w:rPr>
          <w:i/>
        </w:rPr>
        <w:t xml:space="preserve"> </w:t>
      </w:r>
      <w:r>
        <w:t xml:space="preserve">var. </w:t>
      </w:r>
      <w:proofErr w:type="spellStart"/>
      <w:r>
        <w:t>plenofissura</w:t>
      </w:r>
      <w:proofErr w:type="spellEnd"/>
      <w:r>
        <w:t xml:space="preserve"> (DMCC 4041), </w:t>
      </w:r>
      <w:r>
        <w:rPr>
          <w:i/>
        </w:rPr>
        <w:t xml:space="preserve">X. </w:t>
      </w:r>
      <w:proofErr w:type="spellStart"/>
      <w:r>
        <w:rPr>
          <w:i/>
        </w:rPr>
        <w:t>bambusicola</w:t>
      </w:r>
      <w:proofErr w:type="spellEnd"/>
      <w:r>
        <w:rPr>
          <w:i/>
        </w:rPr>
        <w:t xml:space="preserve"> </w:t>
      </w:r>
      <w:r>
        <w:t xml:space="preserve">(DMCC 4044), </w:t>
      </w:r>
      <w:r>
        <w:rPr>
          <w:i/>
        </w:rPr>
        <w:t xml:space="preserve">X. striata </w:t>
      </w:r>
      <w:r>
        <w:t xml:space="preserve">(DMCC 4043), and </w:t>
      </w:r>
      <w:r>
        <w:rPr>
          <w:i/>
        </w:rPr>
        <w:t xml:space="preserve">X. </w:t>
      </w:r>
      <w:proofErr w:type="spellStart"/>
      <w:r>
        <w:rPr>
          <w:i/>
        </w:rPr>
        <w:t>venosula</w:t>
      </w:r>
      <w:proofErr w:type="spellEnd"/>
      <w:r>
        <w:rPr>
          <w:i/>
        </w:rPr>
        <w:t xml:space="preserve"> </w:t>
      </w:r>
      <w:r>
        <w:t xml:space="preserve">(DMCC 4045) formed a distinct cluster from the </w:t>
      </w:r>
      <w:r>
        <w:rPr>
          <w:i/>
        </w:rPr>
        <w:t xml:space="preserve">X. </w:t>
      </w:r>
      <w:proofErr w:type="spellStart"/>
      <w:r>
        <w:rPr>
          <w:i/>
        </w:rPr>
        <w:t>necrophora</w:t>
      </w:r>
      <w:proofErr w:type="spellEnd"/>
      <w:r>
        <w:rPr>
          <w:i/>
        </w:rPr>
        <w:t xml:space="preserve"> </w:t>
      </w:r>
      <w:r>
        <w:t xml:space="preserve">genotypes as expected, providing direction to our analyses. The only historical </w:t>
      </w:r>
      <w:r>
        <w:rPr>
          <w:i/>
        </w:rPr>
        <w:t xml:space="preserve">X. </w:t>
      </w:r>
      <w:proofErr w:type="spellStart"/>
      <w:r>
        <w:rPr>
          <w:i/>
        </w:rPr>
        <w:t>necrophora</w:t>
      </w:r>
      <w:proofErr w:type="spellEnd"/>
      <w:r>
        <w:rPr>
          <w:i/>
        </w:rPr>
        <w:t xml:space="preserve"> </w:t>
      </w:r>
      <w:r>
        <w:t xml:space="preserve">present after filtering (BPI 584026) clustered within lineage 1 determined by STRUCTURE and ADMIXTURE consensus, but unfortunately the genotype was removed when filtering to remove genotypes with more than 10 percent missing data. In the unfiltered dataset, the genetic distance from another historical specimen BPI 584189 was very small (close to zero) compared to the distance from known pathogenic isolates of </w:t>
      </w:r>
      <w:r>
        <w:rPr>
          <w:i/>
        </w:rPr>
        <w:t xml:space="preserve">X. </w:t>
      </w:r>
      <w:proofErr w:type="spellStart"/>
      <w:r>
        <w:rPr>
          <w:i/>
        </w:rPr>
        <w:t>necrophora</w:t>
      </w:r>
      <w:proofErr w:type="spellEnd"/>
      <w:r>
        <w:rPr>
          <w:i/>
        </w:rPr>
        <w:t>.</w:t>
      </w:r>
    </w:p>
    <w:p w14:paraId="1628A20F" w14:textId="77777777" w:rsidR="00EE687C" w:rsidRPr="00FD5324" w:rsidRDefault="00EE687C" w:rsidP="00F20112">
      <w:pPr>
        <w:rPr>
          <w:b/>
        </w:rPr>
      </w:pPr>
    </w:p>
    <w:p w14:paraId="4565FC10" w14:textId="66221544" w:rsidR="00EE687C" w:rsidRDefault="006D397A" w:rsidP="00EE687C">
      <w:r w:rsidRPr="00F62073">
        <w:t>The distribution of these lin</w:t>
      </w:r>
      <w:r>
        <w:t>e</w:t>
      </w:r>
      <w:r w:rsidRPr="00F62073">
        <w:t>ages i</w:t>
      </w:r>
      <w:r>
        <w:t>n</w:t>
      </w:r>
      <w:r w:rsidRPr="00F62073">
        <w:t xml:space="preserve"> southern United States</w:t>
      </w:r>
      <w:r>
        <w:t xml:space="preserve"> overlapped in the following ratios</w:t>
      </w:r>
      <w:r w:rsidRPr="00F62073">
        <w:t xml:space="preserve">: Lineage 1, 33/52 isolates from Louisiana, 28/35 from Arkansas, 24/37 from Mississippi, 16/26 from Alabama, </w:t>
      </w:r>
      <w:r>
        <w:t xml:space="preserve">and </w:t>
      </w:r>
      <w:r w:rsidRPr="00F62073">
        <w:t>all 10 from Tennessee. Lineage 2, 19/52 from Louisiana, 7/35 from Arkansas, 13/37 from Mississippi, 10/26 from Alabama, and 0/10 from Tennessee</w:t>
      </w:r>
      <w:r>
        <w:t xml:space="preserve"> (FIGURE 8; FIGURE 9; TABLE 3)</w:t>
      </w:r>
      <w:r w:rsidRPr="00F62073">
        <w:t>.</w:t>
      </w:r>
      <w:r>
        <w:t xml:space="preserve"> When MO and the putative isolate from the island of Martinique where present in these analyses, both genotypes were assigned to Lineage 1 (FIGURE 8). The consensus of these results for each genotype are also provided in TABLE B.2 (column </w:t>
      </w:r>
      <w:proofErr w:type="spellStart"/>
      <w:r>
        <w:t>Hyp_STRUCTURE</w:t>
      </w:r>
      <w:proofErr w:type="spellEnd"/>
      <w:r>
        <w:t>/ADM1).</w:t>
      </w:r>
    </w:p>
    <w:p w14:paraId="446A780C" w14:textId="77777777" w:rsidR="00EE687C" w:rsidRDefault="00EE687C" w:rsidP="00F20112"/>
    <w:p w14:paraId="124F07DD" w14:textId="4496B6EE" w:rsidR="006D397A" w:rsidRDefault="006D397A" w:rsidP="00F20112">
      <w:r>
        <w:t xml:space="preserve">Two clades were observed, one containing outgroup genotypes and the other containing all </w:t>
      </w:r>
      <w:r>
        <w:rPr>
          <w:i/>
        </w:rPr>
        <w:t xml:space="preserve">X. </w:t>
      </w:r>
      <w:proofErr w:type="spellStart"/>
      <w:r>
        <w:rPr>
          <w:i/>
        </w:rPr>
        <w:t>necrophora</w:t>
      </w:r>
      <w:proofErr w:type="spellEnd"/>
      <w:r>
        <w:rPr>
          <w:i/>
        </w:rPr>
        <w:t xml:space="preserve"> </w:t>
      </w:r>
      <w:r w:rsidRPr="00EF5EDA">
        <w:t>genotypes</w:t>
      </w:r>
      <w:r>
        <w:t xml:space="preserve"> were observed when comparing genetic distances in the unfiltered dataset containing all genotypes (166 </w:t>
      </w:r>
      <w:r>
        <w:rPr>
          <w:i/>
        </w:rPr>
        <w:t xml:space="preserve">X. </w:t>
      </w:r>
      <w:proofErr w:type="spellStart"/>
      <w:r>
        <w:rPr>
          <w:i/>
        </w:rPr>
        <w:t>necrophora</w:t>
      </w:r>
      <w:proofErr w:type="spellEnd"/>
      <w:r>
        <w:rPr>
          <w:i/>
        </w:rPr>
        <w:t xml:space="preserve"> </w:t>
      </w:r>
      <w:r>
        <w:t>and 9 outgroups) (FIGURE B.4)</w:t>
      </w:r>
      <w:r>
        <w:rPr>
          <w:i/>
        </w:rPr>
        <w:t>.</w:t>
      </w:r>
      <w:r>
        <w:t xml:space="preserve"> When the same analysis was conducted on the filtered dataset containing 166 </w:t>
      </w:r>
      <w:r>
        <w:rPr>
          <w:i/>
        </w:rPr>
        <w:t xml:space="preserve">X. </w:t>
      </w:r>
      <w:proofErr w:type="spellStart"/>
      <w:r>
        <w:rPr>
          <w:i/>
        </w:rPr>
        <w:t>necrophora</w:t>
      </w:r>
      <w:proofErr w:type="spellEnd"/>
      <w:r>
        <w:rPr>
          <w:i/>
        </w:rPr>
        <w:t xml:space="preserve"> </w:t>
      </w:r>
      <w:r>
        <w:t xml:space="preserve">genotypes only, no clear clustering pattern was observed when mapping the genotypes based on their geographical origin with hypothesized populations being state, east vs west side of the Mississippi River, Red River (LA) vs all isolates near the Miss. River, and isolated populations in MS, AL, and TN. Similarly, no clustering of genotypes based on Euclidean genetic distance was observed by state (FIGURE 10A). The genotypes of </w:t>
      </w:r>
      <w:r>
        <w:rPr>
          <w:i/>
        </w:rPr>
        <w:t xml:space="preserve">X. </w:t>
      </w:r>
      <w:proofErr w:type="spellStart"/>
      <w:r>
        <w:rPr>
          <w:i/>
        </w:rPr>
        <w:t>necrophora</w:t>
      </w:r>
      <w:proofErr w:type="spellEnd"/>
      <w:r>
        <w:rPr>
          <w:i/>
        </w:rPr>
        <w:t xml:space="preserve"> </w:t>
      </w:r>
      <w:r>
        <w:t>clustered closer together within lineages as defined by STRUCTURE and ADMIXTURE than by any other hypothesized population level based on geographical origin (FIGURE 10B). More than one clade of genotypes was observed within lineages in these distance-based phylogenies (FIGURE 10B).</w:t>
      </w:r>
    </w:p>
    <w:p w14:paraId="049E0084" w14:textId="77777777" w:rsidR="006D397A" w:rsidRDefault="006D397A" w:rsidP="006D397A"/>
    <w:p w14:paraId="3E603AA0" w14:textId="131090DD" w:rsidR="006D397A" w:rsidRPr="00B41511" w:rsidRDefault="006D397A" w:rsidP="00F20112">
      <w:bookmarkStart w:id="87" w:name="_Toc84769577"/>
      <w:r w:rsidRPr="00B41511">
        <w:rPr>
          <w:b/>
        </w:rPr>
        <w:t xml:space="preserve">Table </w:t>
      </w:r>
      <w:r w:rsidR="00EE687C" w:rsidRPr="00EE687C">
        <w:rPr>
          <w:b/>
          <w:iCs/>
        </w:rPr>
        <w:t>2</w:t>
      </w:r>
      <w:r w:rsidRPr="00B41511">
        <w:rPr>
          <w:b/>
        </w:rPr>
        <w:t>.</w:t>
      </w:r>
      <w:r w:rsidRPr="00B41511">
        <w:t xml:space="preserve"> Summary of polymorphic, multi-locus genotypes of X. </w:t>
      </w:r>
      <w:proofErr w:type="spellStart"/>
      <w:r w:rsidRPr="00B41511">
        <w:t>necrophora</w:t>
      </w:r>
      <w:proofErr w:type="spellEnd"/>
      <w:r w:rsidRPr="00B41511">
        <w:t xml:space="preserve"> by state and lineages determined by STRUCTURE and ADMIXTURE (excluding historical specimens, n=4, and MO and Martinique, n=1).</w:t>
      </w:r>
      <w:bookmarkEnd w:id="87"/>
    </w:p>
    <w:p w14:paraId="0CB5ECA3" w14:textId="77777777" w:rsidR="006D397A" w:rsidRDefault="006D397A" w:rsidP="006D397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1066"/>
        <w:gridCol w:w="1642"/>
        <w:gridCol w:w="835"/>
      </w:tblGrid>
      <w:tr w:rsidR="006D397A" w:rsidRPr="00B41511" w14:paraId="67128158" w14:textId="77777777" w:rsidTr="00E673A7">
        <w:trPr>
          <w:trHeight w:val="292"/>
          <w:jc w:val="center"/>
        </w:trPr>
        <w:tc>
          <w:tcPr>
            <w:tcW w:w="478" w:type="dxa"/>
            <w:tcBorders>
              <w:bottom w:val="single" w:sz="4" w:space="0" w:color="auto"/>
            </w:tcBorders>
            <w:noWrap/>
            <w:hideMark/>
          </w:tcPr>
          <w:p w14:paraId="3A43DAE5"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lastRenderedPageBreak/>
              <w:t>No</w:t>
            </w:r>
          </w:p>
        </w:tc>
        <w:tc>
          <w:tcPr>
            <w:tcW w:w="1066" w:type="dxa"/>
            <w:tcBorders>
              <w:bottom w:val="single" w:sz="4" w:space="0" w:color="auto"/>
            </w:tcBorders>
            <w:noWrap/>
            <w:hideMark/>
          </w:tcPr>
          <w:p w14:paraId="58314713"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State</w:t>
            </w:r>
          </w:p>
        </w:tc>
        <w:tc>
          <w:tcPr>
            <w:tcW w:w="1642" w:type="dxa"/>
            <w:tcBorders>
              <w:bottom w:val="single" w:sz="4" w:space="0" w:color="auto"/>
            </w:tcBorders>
            <w:noWrap/>
            <w:hideMark/>
          </w:tcPr>
          <w:p w14:paraId="75809378"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Lineage (AMD1)</w:t>
            </w:r>
          </w:p>
        </w:tc>
        <w:tc>
          <w:tcPr>
            <w:tcW w:w="835" w:type="dxa"/>
            <w:tcBorders>
              <w:bottom w:val="single" w:sz="4" w:space="0" w:color="auto"/>
            </w:tcBorders>
            <w:noWrap/>
            <w:hideMark/>
          </w:tcPr>
          <w:p w14:paraId="60A64E30" w14:textId="77777777" w:rsidR="006D397A" w:rsidRPr="00F20112" w:rsidRDefault="006D397A" w:rsidP="00E673A7">
            <w:pPr>
              <w:rPr>
                <w:rFonts w:asciiTheme="majorHAnsi" w:hAnsiTheme="majorHAnsi" w:cstheme="majorHAnsi"/>
                <w:b/>
                <w:sz w:val="18"/>
                <w:szCs w:val="18"/>
              </w:rPr>
            </w:pPr>
            <w:r w:rsidRPr="00F20112">
              <w:rPr>
                <w:rFonts w:asciiTheme="majorHAnsi" w:hAnsiTheme="majorHAnsi" w:cstheme="majorHAnsi"/>
                <w:b/>
                <w:sz w:val="18"/>
                <w:szCs w:val="18"/>
              </w:rPr>
              <w:t>Count</w:t>
            </w:r>
          </w:p>
        </w:tc>
      </w:tr>
      <w:tr w:rsidR="006D397A" w:rsidRPr="00B41511" w14:paraId="790A03B0" w14:textId="77777777" w:rsidTr="00E673A7">
        <w:trPr>
          <w:trHeight w:val="292"/>
          <w:jc w:val="center"/>
        </w:trPr>
        <w:tc>
          <w:tcPr>
            <w:tcW w:w="478" w:type="dxa"/>
            <w:tcBorders>
              <w:top w:val="single" w:sz="4" w:space="0" w:color="auto"/>
            </w:tcBorders>
            <w:noWrap/>
            <w:hideMark/>
          </w:tcPr>
          <w:p w14:paraId="4BF8FB1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w:t>
            </w:r>
          </w:p>
        </w:tc>
        <w:tc>
          <w:tcPr>
            <w:tcW w:w="1066" w:type="dxa"/>
            <w:tcBorders>
              <w:top w:val="single" w:sz="4" w:space="0" w:color="auto"/>
            </w:tcBorders>
            <w:noWrap/>
            <w:hideMark/>
          </w:tcPr>
          <w:p w14:paraId="29C661D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tcBorders>
              <w:top w:val="single" w:sz="4" w:space="0" w:color="auto"/>
            </w:tcBorders>
            <w:noWrap/>
            <w:hideMark/>
          </w:tcPr>
          <w:p w14:paraId="3AA3B0C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top w:val="single" w:sz="4" w:space="0" w:color="auto"/>
            </w:tcBorders>
            <w:noWrap/>
            <w:hideMark/>
          </w:tcPr>
          <w:p w14:paraId="34C15C9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33</w:t>
            </w:r>
          </w:p>
        </w:tc>
      </w:tr>
      <w:tr w:rsidR="006D397A" w:rsidRPr="00B41511" w14:paraId="25D0B4CA" w14:textId="77777777" w:rsidTr="00E673A7">
        <w:trPr>
          <w:trHeight w:val="292"/>
          <w:jc w:val="center"/>
        </w:trPr>
        <w:tc>
          <w:tcPr>
            <w:tcW w:w="478" w:type="dxa"/>
            <w:noWrap/>
            <w:hideMark/>
          </w:tcPr>
          <w:p w14:paraId="103C7A4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w:t>
            </w:r>
          </w:p>
        </w:tc>
        <w:tc>
          <w:tcPr>
            <w:tcW w:w="1066" w:type="dxa"/>
            <w:noWrap/>
            <w:hideMark/>
          </w:tcPr>
          <w:p w14:paraId="7B2C2C64"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LA</w:t>
            </w:r>
          </w:p>
        </w:tc>
        <w:tc>
          <w:tcPr>
            <w:tcW w:w="1642" w:type="dxa"/>
            <w:noWrap/>
            <w:hideMark/>
          </w:tcPr>
          <w:p w14:paraId="68AFEB6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3FE741B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19</w:t>
            </w:r>
          </w:p>
        </w:tc>
      </w:tr>
      <w:tr w:rsidR="006D397A" w:rsidRPr="00B41511" w14:paraId="7A5D32F6" w14:textId="77777777" w:rsidTr="00E673A7">
        <w:trPr>
          <w:trHeight w:val="292"/>
          <w:jc w:val="center"/>
        </w:trPr>
        <w:tc>
          <w:tcPr>
            <w:tcW w:w="478" w:type="dxa"/>
            <w:noWrap/>
            <w:hideMark/>
          </w:tcPr>
          <w:p w14:paraId="52B482C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3</w:t>
            </w:r>
          </w:p>
        </w:tc>
        <w:tc>
          <w:tcPr>
            <w:tcW w:w="1066" w:type="dxa"/>
            <w:noWrap/>
            <w:hideMark/>
          </w:tcPr>
          <w:p w14:paraId="7209B42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79512E4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3A69729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28</w:t>
            </w:r>
          </w:p>
        </w:tc>
      </w:tr>
      <w:tr w:rsidR="006D397A" w:rsidRPr="00B41511" w14:paraId="704C181F" w14:textId="77777777" w:rsidTr="00E673A7">
        <w:trPr>
          <w:trHeight w:val="292"/>
          <w:jc w:val="center"/>
        </w:trPr>
        <w:tc>
          <w:tcPr>
            <w:tcW w:w="478" w:type="dxa"/>
            <w:noWrap/>
            <w:hideMark/>
          </w:tcPr>
          <w:p w14:paraId="64790518"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4</w:t>
            </w:r>
          </w:p>
        </w:tc>
        <w:tc>
          <w:tcPr>
            <w:tcW w:w="1066" w:type="dxa"/>
            <w:noWrap/>
            <w:hideMark/>
          </w:tcPr>
          <w:p w14:paraId="11C56222"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AR</w:t>
            </w:r>
          </w:p>
        </w:tc>
        <w:tc>
          <w:tcPr>
            <w:tcW w:w="1642" w:type="dxa"/>
            <w:noWrap/>
            <w:hideMark/>
          </w:tcPr>
          <w:p w14:paraId="5C5261D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5F80EE8A"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r>
      <w:tr w:rsidR="006D397A" w:rsidRPr="00B41511" w14:paraId="312C7713" w14:textId="77777777" w:rsidTr="00E673A7">
        <w:trPr>
          <w:trHeight w:val="292"/>
          <w:jc w:val="center"/>
        </w:trPr>
        <w:tc>
          <w:tcPr>
            <w:tcW w:w="478" w:type="dxa"/>
            <w:noWrap/>
            <w:hideMark/>
          </w:tcPr>
          <w:p w14:paraId="32463D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5</w:t>
            </w:r>
          </w:p>
        </w:tc>
        <w:tc>
          <w:tcPr>
            <w:tcW w:w="1066" w:type="dxa"/>
            <w:noWrap/>
            <w:hideMark/>
          </w:tcPr>
          <w:p w14:paraId="4BC5264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655AF019"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6CB9DBA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24</w:t>
            </w:r>
          </w:p>
        </w:tc>
      </w:tr>
      <w:tr w:rsidR="006D397A" w:rsidRPr="00B41511" w14:paraId="6219EDC7" w14:textId="77777777" w:rsidTr="00E673A7">
        <w:trPr>
          <w:trHeight w:val="292"/>
          <w:jc w:val="center"/>
        </w:trPr>
        <w:tc>
          <w:tcPr>
            <w:tcW w:w="478" w:type="dxa"/>
            <w:noWrap/>
            <w:hideMark/>
          </w:tcPr>
          <w:p w14:paraId="11E0F2D7"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6</w:t>
            </w:r>
          </w:p>
        </w:tc>
        <w:tc>
          <w:tcPr>
            <w:tcW w:w="1066" w:type="dxa"/>
            <w:noWrap/>
            <w:hideMark/>
          </w:tcPr>
          <w:p w14:paraId="7DD0DAE6"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MS</w:t>
            </w:r>
          </w:p>
        </w:tc>
        <w:tc>
          <w:tcPr>
            <w:tcW w:w="1642" w:type="dxa"/>
            <w:noWrap/>
            <w:hideMark/>
          </w:tcPr>
          <w:p w14:paraId="506A9D9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252D9E2D"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13</w:t>
            </w:r>
          </w:p>
        </w:tc>
      </w:tr>
      <w:tr w:rsidR="006D397A" w:rsidRPr="00B41511" w14:paraId="4B3C4AEE" w14:textId="77777777" w:rsidTr="00E673A7">
        <w:trPr>
          <w:trHeight w:val="292"/>
          <w:jc w:val="center"/>
        </w:trPr>
        <w:tc>
          <w:tcPr>
            <w:tcW w:w="478" w:type="dxa"/>
            <w:noWrap/>
            <w:hideMark/>
          </w:tcPr>
          <w:p w14:paraId="17C3C56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7</w:t>
            </w:r>
          </w:p>
        </w:tc>
        <w:tc>
          <w:tcPr>
            <w:tcW w:w="1066" w:type="dxa"/>
            <w:noWrap/>
            <w:hideMark/>
          </w:tcPr>
          <w:p w14:paraId="4C79FA8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7E8C1621"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noWrap/>
            <w:hideMark/>
          </w:tcPr>
          <w:p w14:paraId="5F39E61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w:t>
            </w:r>
          </w:p>
        </w:tc>
      </w:tr>
      <w:tr w:rsidR="006D397A" w:rsidRPr="00B41511" w14:paraId="7926F82D" w14:textId="77777777" w:rsidTr="00E673A7">
        <w:trPr>
          <w:trHeight w:val="292"/>
          <w:jc w:val="center"/>
        </w:trPr>
        <w:tc>
          <w:tcPr>
            <w:tcW w:w="478" w:type="dxa"/>
            <w:noWrap/>
            <w:hideMark/>
          </w:tcPr>
          <w:p w14:paraId="6313791B"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8</w:t>
            </w:r>
          </w:p>
        </w:tc>
        <w:tc>
          <w:tcPr>
            <w:tcW w:w="1066" w:type="dxa"/>
            <w:noWrap/>
            <w:hideMark/>
          </w:tcPr>
          <w:p w14:paraId="7D19E92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AL</w:t>
            </w:r>
          </w:p>
        </w:tc>
        <w:tc>
          <w:tcPr>
            <w:tcW w:w="1642" w:type="dxa"/>
            <w:noWrap/>
            <w:hideMark/>
          </w:tcPr>
          <w:p w14:paraId="66138AE3"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Lin2</w:t>
            </w:r>
          </w:p>
        </w:tc>
        <w:tc>
          <w:tcPr>
            <w:tcW w:w="835" w:type="dxa"/>
            <w:noWrap/>
            <w:hideMark/>
          </w:tcPr>
          <w:p w14:paraId="16C40600"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0331CBCF" w14:textId="77777777" w:rsidTr="00E673A7">
        <w:trPr>
          <w:trHeight w:val="292"/>
          <w:jc w:val="center"/>
        </w:trPr>
        <w:tc>
          <w:tcPr>
            <w:tcW w:w="478" w:type="dxa"/>
            <w:tcBorders>
              <w:bottom w:val="single" w:sz="4" w:space="0" w:color="auto"/>
            </w:tcBorders>
            <w:noWrap/>
            <w:hideMark/>
          </w:tcPr>
          <w:p w14:paraId="670BCFCE"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9</w:t>
            </w:r>
          </w:p>
        </w:tc>
        <w:tc>
          <w:tcPr>
            <w:tcW w:w="1066" w:type="dxa"/>
            <w:tcBorders>
              <w:bottom w:val="single" w:sz="4" w:space="0" w:color="auto"/>
            </w:tcBorders>
            <w:noWrap/>
            <w:hideMark/>
          </w:tcPr>
          <w:p w14:paraId="4B2FFC9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TN</w:t>
            </w:r>
          </w:p>
        </w:tc>
        <w:tc>
          <w:tcPr>
            <w:tcW w:w="1642" w:type="dxa"/>
            <w:tcBorders>
              <w:bottom w:val="single" w:sz="4" w:space="0" w:color="auto"/>
            </w:tcBorders>
            <w:noWrap/>
            <w:hideMark/>
          </w:tcPr>
          <w:p w14:paraId="0AFAC04C"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Lin1</w:t>
            </w:r>
          </w:p>
        </w:tc>
        <w:tc>
          <w:tcPr>
            <w:tcW w:w="835" w:type="dxa"/>
            <w:tcBorders>
              <w:bottom w:val="single" w:sz="4" w:space="0" w:color="auto"/>
            </w:tcBorders>
            <w:noWrap/>
            <w:hideMark/>
          </w:tcPr>
          <w:p w14:paraId="50AFCBFF"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10</w:t>
            </w:r>
          </w:p>
        </w:tc>
      </w:tr>
      <w:tr w:rsidR="006D397A" w:rsidRPr="00B41511" w14:paraId="48A0CEF8" w14:textId="77777777" w:rsidTr="00E673A7">
        <w:trPr>
          <w:trHeight w:val="292"/>
          <w:jc w:val="center"/>
        </w:trPr>
        <w:tc>
          <w:tcPr>
            <w:tcW w:w="478" w:type="dxa"/>
            <w:tcBorders>
              <w:top w:val="single" w:sz="4" w:space="0" w:color="auto"/>
            </w:tcBorders>
            <w:noWrap/>
            <w:hideMark/>
          </w:tcPr>
          <w:p w14:paraId="28647355" w14:textId="77777777" w:rsidR="006D397A" w:rsidRPr="00F20112" w:rsidRDefault="006D397A" w:rsidP="00E673A7">
            <w:pPr>
              <w:rPr>
                <w:rFonts w:asciiTheme="majorHAnsi" w:hAnsiTheme="majorHAnsi" w:cstheme="majorHAnsi"/>
                <w:sz w:val="18"/>
                <w:szCs w:val="18"/>
              </w:rPr>
            </w:pPr>
          </w:p>
        </w:tc>
        <w:tc>
          <w:tcPr>
            <w:tcW w:w="1066" w:type="dxa"/>
            <w:tcBorders>
              <w:top w:val="single" w:sz="4" w:space="0" w:color="auto"/>
            </w:tcBorders>
            <w:noWrap/>
            <w:hideMark/>
          </w:tcPr>
          <w:p w14:paraId="30A94106" w14:textId="77777777" w:rsidR="006D397A" w:rsidRPr="00F20112" w:rsidRDefault="006D397A" w:rsidP="00E673A7">
            <w:pPr>
              <w:rPr>
                <w:rFonts w:asciiTheme="majorHAnsi" w:hAnsiTheme="majorHAnsi" w:cstheme="majorHAnsi"/>
                <w:sz w:val="18"/>
                <w:szCs w:val="18"/>
              </w:rPr>
            </w:pPr>
          </w:p>
        </w:tc>
        <w:tc>
          <w:tcPr>
            <w:tcW w:w="1642" w:type="dxa"/>
            <w:tcBorders>
              <w:top w:val="single" w:sz="4" w:space="0" w:color="auto"/>
            </w:tcBorders>
            <w:noWrap/>
            <w:hideMark/>
          </w:tcPr>
          <w:p w14:paraId="6830560C" w14:textId="77777777" w:rsidR="006D397A" w:rsidRPr="00F20112" w:rsidRDefault="006D397A" w:rsidP="00E673A7">
            <w:pPr>
              <w:jc w:val="right"/>
              <w:rPr>
                <w:rFonts w:asciiTheme="majorHAnsi" w:hAnsiTheme="majorHAnsi" w:cstheme="majorHAnsi"/>
                <w:sz w:val="18"/>
                <w:szCs w:val="18"/>
              </w:rPr>
            </w:pPr>
            <w:r w:rsidRPr="00F20112">
              <w:rPr>
                <w:rFonts w:asciiTheme="majorHAnsi" w:hAnsiTheme="majorHAnsi" w:cstheme="majorHAnsi"/>
                <w:sz w:val="18"/>
                <w:szCs w:val="18"/>
              </w:rPr>
              <w:t>Total=</w:t>
            </w:r>
          </w:p>
        </w:tc>
        <w:tc>
          <w:tcPr>
            <w:tcW w:w="835" w:type="dxa"/>
            <w:tcBorders>
              <w:top w:val="single" w:sz="4" w:space="0" w:color="auto"/>
            </w:tcBorders>
            <w:noWrap/>
            <w:hideMark/>
          </w:tcPr>
          <w:p w14:paraId="21620685" w14:textId="77777777" w:rsidR="006D397A" w:rsidRPr="00F20112" w:rsidRDefault="006D397A" w:rsidP="00E673A7">
            <w:pPr>
              <w:rPr>
                <w:rFonts w:asciiTheme="majorHAnsi" w:hAnsiTheme="majorHAnsi" w:cstheme="majorHAnsi"/>
                <w:sz w:val="18"/>
                <w:szCs w:val="18"/>
              </w:rPr>
            </w:pPr>
            <w:r w:rsidRPr="00F20112">
              <w:rPr>
                <w:rFonts w:asciiTheme="majorHAnsi" w:hAnsiTheme="majorHAnsi" w:cstheme="majorHAnsi"/>
                <w:sz w:val="18"/>
                <w:szCs w:val="18"/>
              </w:rPr>
              <w:t>160</w:t>
            </w:r>
          </w:p>
        </w:tc>
      </w:tr>
    </w:tbl>
    <w:p w14:paraId="4C6592B6" w14:textId="77777777" w:rsidR="00EE687C" w:rsidRPr="004E1000" w:rsidRDefault="00EE687C" w:rsidP="006D397A">
      <w:pPr>
        <w:rPr>
          <w:b/>
          <w:sz w:val="36"/>
        </w:rPr>
      </w:pPr>
    </w:p>
    <w:p w14:paraId="210F699D" w14:textId="7D9233E4" w:rsidR="00EE687C" w:rsidRDefault="006D397A" w:rsidP="00EE687C">
      <w:r>
        <w:t xml:space="preserve">In genetic diversity analyses where sample sizes influenced the calculated statistics, populations of </w:t>
      </w:r>
      <w:r>
        <w:rPr>
          <w:i/>
        </w:rPr>
        <w:t xml:space="preserve">X. </w:t>
      </w:r>
      <w:proofErr w:type="spellStart"/>
      <w:r>
        <w:rPr>
          <w:i/>
        </w:rPr>
        <w:t>necrophora</w:t>
      </w:r>
      <w:proofErr w:type="spellEnd"/>
      <w:r>
        <w:rPr>
          <w:i/>
        </w:rPr>
        <w:t xml:space="preserve"> </w:t>
      </w:r>
      <w:r>
        <w:t>were rarefied to a sample size equal to the population with the lowest number of individuals when comparing among states, including p</w:t>
      </w:r>
      <w:r w:rsidRPr="00255ABD">
        <w:t xml:space="preserve">opulations of </w:t>
      </w:r>
      <w:r w:rsidRPr="00D45F5D">
        <w:rPr>
          <w:i/>
        </w:rPr>
        <w:t xml:space="preserve">X. </w:t>
      </w:r>
      <w:proofErr w:type="spellStart"/>
      <w:r w:rsidRPr="00D45F5D">
        <w:rPr>
          <w:i/>
        </w:rPr>
        <w:t>necrophora</w:t>
      </w:r>
      <w:proofErr w:type="spellEnd"/>
      <w:r w:rsidRPr="00255ABD">
        <w:t xml:space="preserve"> from </w:t>
      </w:r>
      <w:r>
        <w:t xml:space="preserve">the </w:t>
      </w:r>
      <w:r w:rsidRPr="00255ABD">
        <w:t>continental United States</w:t>
      </w:r>
      <w:r>
        <w:t xml:space="preserve"> and discarding one isolate from MO</w:t>
      </w:r>
      <w:r w:rsidRPr="00255ABD">
        <w:t>.</w:t>
      </w:r>
      <w:r>
        <w:t xml:space="preserve"> A total of 160 genotypes were compared for clone correction and the results suggested 160 multi-locus genotypes, all containing polymorphic loci were present in our dataset. However, in a rarefaction curve (FIGURE B.5), a minimum of 10 MLGs were observed for the TN population (all belonging to Lineage 1), representing the minimum number of MLGs that were used in subsequent analyses when sampling size represented a major limitation (</w:t>
      </w:r>
      <w:proofErr w:type="gramStart"/>
      <w:r>
        <w:t>e.g.</w:t>
      </w:r>
      <w:proofErr w:type="gramEnd"/>
      <w:r>
        <w:t xml:space="preserve"> diversity index and simulations of recombination by population). A summary of the number polymorphic MLGs per population is provided in TABLE 3 (excluding MO and Martinique, because n=1 in those populations, and 4 historical genotypes).</w:t>
      </w:r>
    </w:p>
    <w:p w14:paraId="636734E2" w14:textId="77777777" w:rsidR="00EE687C" w:rsidRDefault="00EE687C" w:rsidP="00F20112">
      <w:pPr>
        <w:rPr>
          <w:b/>
        </w:rPr>
      </w:pPr>
    </w:p>
    <w:p w14:paraId="54E5C876" w14:textId="6CDDA836" w:rsidR="00EE687C" w:rsidRDefault="006D397A" w:rsidP="00EE687C">
      <w:r>
        <w:t>Principal component analyses supported the hypothesis of two clusters when strata were separated by lineages defined by ADMIXTURE, but when stratified based on the geographic origin of the genotypes/isolates, no clear clustering in two groups was observed (FIGURE 11A-B). However, both principal component analysis and discriminant analyses of principal components supported the hypothesis of 2 clusters, and showed a clear separation between lineages, with some genotypes assigned to Lineage 1 present in the cluster of Lineage 2 and vice-versa (FIGURE 11C). A clear differentiation between lineages defined by ADMIXTURE was observed when comparing the density of discriminant function 1 and posterior probabilities of membership by lineage (FIGURE 11D). However, 17 genotypes initially defined as Lineage 2 in ADMIXTURE were found with posterior probabilities (PPM) of belonging to Lineage 1 greater than 0.75, including DMCC 2103, DMCC 2108, DMCC2113, DMCC 2124, DMCC 2530, DMCC 2617, DMCC 2624, DMCC 3164, DMCC 3166, DMCC 3168, DMCC 3180, DMCC 3274, DMCC 3429, DMCC 3430, DMCC 3434, DMCC 3445, and DMCC 3829 (FIGURE 11D). Similarly, one individual genotype (DMCC 3230) assigned to Lineage 1 by ADMIXTURE was found with more than 0.5 PPM of belonging to Lineage 2 (FIGURE 11D).</w:t>
      </w:r>
    </w:p>
    <w:p w14:paraId="28E10BC4" w14:textId="77777777" w:rsidR="00EE687C" w:rsidRDefault="00EE687C" w:rsidP="00F20112"/>
    <w:p w14:paraId="18AD1F64" w14:textId="0E8B1F86" w:rsidR="00EE687C" w:rsidRDefault="006D397A" w:rsidP="00EE687C">
      <w:r w:rsidRPr="00B13401">
        <w:t xml:space="preserve">The divergence between lineages was also supported by the results from AMOVA analyses because the variation </w:t>
      </w:r>
      <w:r>
        <w:t>among</w:t>
      </w:r>
      <w:r w:rsidRPr="00B13401">
        <w:t xml:space="preserve"> lin</w:t>
      </w:r>
      <w:r>
        <w:t>e</w:t>
      </w:r>
      <w:r w:rsidRPr="00B13401">
        <w:t xml:space="preserve">ages was significant (P=0.01), whereas </w:t>
      </w:r>
      <w:r>
        <w:t>among</w:t>
      </w:r>
      <w:r w:rsidRPr="00B13401">
        <w:t xml:space="preserve"> states was not significantly different (P=0.89) (TABLE </w:t>
      </w:r>
      <w:r>
        <w:t>4</w:t>
      </w:r>
      <w:r w:rsidRPr="00B13401">
        <w:t>).</w:t>
      </w:r>
    </w:p>
    <w:p w14:paraId="5BB2C07C" w14:textId="77777777" w:rsidR="00EE687C" w:rsidRDefault="00EE687C" w:rsidP="00F20112"/>
    <w:p w14:paraId="40C8FE33" w14:textId="77777777" w:rsidR="006D397A" w:rsidRDefault="006D397A" w:rsidP="00F20112">
      <w:r>
        <w:lastRenderedPageBreak/>
        <w:t>Population differentiation as measured by pairwise comparisons of G</w:t>
      </w:r>
      <w:r w:rsidRPr="00CA41D6">
        <w:rPr>
          <w:vertAlign w:val="subscript"/>
        </w:rPr>
        <w:t>ST</w:t>
      </w:r>
      <w:r>
        <w:t xml:space="preserve"> and </w:t>
      </w:r>
      <w:proofErr w:type="spellStart"/>
      <w:r>
        <w:t>Jost’s</w:t>
      </w:r>
      <w:proofErr w:type="spellEnd"/>
      <w:r>
        <w:t xml:space="preserve"> </w:t>
      </w:r>
      <w:r w:rsidRPr="000B291B">
        <w:rPr>
          <w:i/>
        </w:rPr>
        <w:t>D</w:t>
      </w:r>
      <w:r>
        <w:t xml:space="preserve"> statistics were close to zero between states in both filtered and unfiltered datasets (FIGURE B.6 and B.7). </w:t>
      </w:r>
      <w:proofErr w:type="gramStart"/>
      <w:r>
        <w:t>With the exception of</w:t>
      </w:r>
      <w:proofErr w:type="gramEnd"/>
      <w:r>
        <w:t xml:space="preserve"> TN in the unfiltered dataset containing 160 </w:t>
      </w:r>
      <w:proofErr w:type="spellStart"/>
      <w:r>
        <w:rPr>
          <w:i/>
        </w:rPr>
        <w:t>Xylaria</w:t>
      </w:r>
      <w:proofErr w:type="spellEnd"/>
      <w:r>
        <w:rPr>
          <w:i/>
        </w:rPr>
        <w:t xml:space="preserve"> </w:t>
      </w:r>
      <w:proofErr w:type="spellStart"/>
      <w:r>
        <w:rPr>
          <w:i/>
        </w:rPr>
        <w:t>necrophora</w:t>
      </w:r>
      <w:proofErr w:type="spellEnd"/>
      <w:r>
        <w:rPr>
          <w:i/>
        </w:rPr>
        <w:t xml:space="preserve"> </w:t>
      </w:r>
      <w:r>
        <w:t xml:space="preserve">genotypes (FIGURE B.6. </w:t>
      </w:r>
      <w:proofErr w:type="gramStart"/>
      <w:r>
        <w:t>A and</w:t>
      </w:r>
      <w:proofErr w:type="gramEnd"/>
      <w:r>
        <w:t xml:space="preserve"> B.7. B), no significant differentiation was observed among hypothesized populations by geographic origin, year, or populations determined by ADMIXTURE or in post assessments by PCA and DAPC (FIGURE B.6 and B.7). The results from these analyses suggested no population differentiation between states and lineages in filtered datasets. Overall, the values of </w:t>
      </w:r>
      <w:proofErr w:type="spellStart"/>
      <w:r>
        <w:t>Jost’s</w:t>
      </w:r>
      <w:proofErr w:type="spellEnd"/>
      <w:r>
        <w:t xml:space="preserve"> </w:t>
      </w:r>
      <w:r w:rsidRPr="000B291B">
        <w:rPr>
          <w:i/>
        </w:rPr>
        <w:t>D</w:t>
      </w:r>
      <w:r>
        <w:t xml:space="preserve"> were higher in pairwise comparisons, but ultimately, did not show differentiation between states or lineages, because the values were close to zero.</w:t>
      </w:r>
    </w:p>
    <w:p w14:paraId="3AB32E40" w14:textId="77777777" w:rsidR="006D397A" w:rsidRDefault="006D397A" w:rsidP="006D397A">
      <w:pPr>
        <w:rPr>
          <w:b/>
        </w:rPr>
      </w:pPr>
    </w:p>
    <w:p w14:paraId="729B212C" w14:textId="75BFB9DE" w:rsidR="00EE687C" w:rsidRDefault="006D397A" w:rsidP="00EE687C">
      <w:r w:rsidRPr="00B44BC4">
        <w:rPr>
          <w:b/>
          <w:color w:val="000000" w:themeColor="text1"/>
        </w:rPr>
        <w:t xml:space="preserve">Recombination analyses </w:t>
      </w:r>
      <w:r>
        <w:rPr>
          <w:b/>
          <w:color w:val="000000" w:themeColor="text1"/>
        </w:rPr>
        <w:t>within linages</w:t>
      </w:r>
      <w:r w:rsidR="00EE687C">
        <w:rPr>
          <w:b/>
        </w:rPr>
        <w:t xml:space="preserve">. </w:t>
      </w:r>
      <w:r>
        <w:t xml:space="preserve">The null hypothesis of no association among loci was rejected when comparing </w:t>
      </w:r>
      <m:oMath>
        <m:acc>
          <m:accPr>
            <m:chr m:val="̅"/>
            <m:ctrlPr>
              <w:ins w:id="88"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within lineages. As expected, the null distributions of simulated alleles were normal for each lineage, under the hypothesis of sexual recombination. When randomly sampling 999 loci for Lineages 1 and 2 separately, the observed </w:t>
      </w:r>
      <m:oMath>
        <m:acc>
          <m:accPr>
            <m:chr m:val="̅"/>
            <m:ctrlPr>
              <w:ins w:id="89"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value was </w:t>
      </w:r>
      <w:r w:rsidRPr="007B281D">
        <w:t xml:space="preserve">0.1716576 </w:t>
      </w:r>
      <w:r>
        <w:t>(P=</w:t>
      </w:r>
      <w:r w:rsidRPr="007B281D">
        <w:t>0.001</w:t>
      </w:r>
      <w:r>
        <w:t xml:space="preserve">) for Lineage 1 and </w:t>
      </w:r>
      <w:r w:rsidRPr="006B6898">
        <w:t xml:space="preserve">0.072497 </w:t>
      </w:r>
      <w:r>
        <w:t>(P=</w:t>
      </w:r>
      <w:r w:rsidRPr="006B6898">
        <w:t>0.001</w:t>
      </w:r>
      <w:r>
        <w:t xml:space="preserve">) for Lineage 2, with both observed  </w:t>
      </w:r>
      <m:oMath>
        <m:acc>
          <m:accPr>
            <m:chr m:val="̅"/>
            <m:ctrlPr>
              <w:ins w:id="90"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and P-values falling outside of the normal distribution of the simulated distribution under sexual recombination (FIGURE 12A-B). The null hypothesis of sexual recombination was rejected for both </w:t>
      </w:r>
      <w:proofErr w:type="spellStart"/>
      <w:r>
        <w:t>lienages</w:t>
      </w:r>
      <w:proofErr w:type="spellEnd"/>
      <w:r>
        <w:t>. However, when comparing index of association (</w:t>
      </w:r>
      <w:r>
        <w:rPr>
          <w:i/>
        </w:rPr>
        <w:t>I</w:t>
      </w:r>
      <w:r w:rsidRPr="00442BDB">
        <w:rPr>
          <w:i/>
          <w:vertAlign w:val="subscript"/>
        </w:rPr>
        <w:t>A</w:t>
      </w:r>
      <w:r>
        <w:t xml:space="preserve">) between each lineage and simulated values for clonal, partially clonal (semi- and </w:t>
      </w:r>
      <w:proofErr w:type="gramStart"/>
      <w:r>
        <w:t>mostly-clonal</w:t>
      </w:r>
      <w:proofErr w:type="gramEnd"/>
      <w:r>
        <w:t xml:space="preserve">), the </w:t>
      </w:r>
      <w:r>
        <w:rPr>
          <w:i/>
        </w:rPr>
        <w:t>I</w:t>
      </w:r>
      <w:r w:rsidRPr="00442BDB">
        <w:rPr>
          <w:i/>
          <w:vertAlign w:val="subscript"/>
        </w:rPr>
        <w:t>A</w:t>
      </w:r>
      <w:r>
        <w:rPr>
          <w:vertAlign w:val="subscript"/>
        </w:rPr>
        <w:t xml:space="preserve"> </w:t>
      </w:r>
      <w:r>
        <w:t>of each lineage was significantly different than the simulated values for partially clonal populations (simulated separately for each lineage). However, in both cases, the lineages were also significantly different than the simulated values for clonal populations (FIGURE 12 C-D). These values were calculated for both unfiltered and minor allele frequency (MAF) of 0.01 filtered datasets (both clone-corrected) to assess the effect of missing data.</w:t>
      </w:r>
    </w:p>
    <w:p w14:paraId="67E0FFCB" w14:textId="77777777" w:rsidR="00EE687C" w:rsidRDefault="00EE687C" w:rsidP="00F20112"/>
    <w:p w14:paraId="18B7FA30" w14:textId="489EA80B" w:rsidR="00DF655D" w:rsidRDefault="006D397A" w:rsidP="001D46DB">
      <w:r>
        <w:t xml:space="preserve">The values of </w:t>
      </w:r>
      <w:r w:rsidRPr="0052792D">
        <w:rPr>
          <w:i/>
        </w:rPr>
        <w:t>I</w:t>
      </w:r>
      <w:r w:rsidRPr="0052792D">
        <w:rPr>
          <w:i/>
          <w:vertAlign w:val="subscript"/>
        </w:rPr>
        <w:t>A</w:t>
      </w:r>
      <w:r>
        <w:rPr>
          <w:vertAlign w:val="subscript"/>
        </w:rPr>
        <w:t xml:space="preserve"> </w:t>
      </w:r>
      <w:r>
        <w:t xml:space="preserve">calculated separately for each population by state and lineage, based on the total number of individual genotypes per population differed substantially per lineage, whereas the value of </w:t>
      </w:r>
      <m:oMath>
        <m:acc>
          <m:accPr>
            <m:chr m:val="̅"/>
            <m:ctrlPr>
              <w:ins w:id="91" w:author="Teddy Garcia Aroca" w:date="2023-06-14T14:16:00Z">
                <w:rPr>
                  <w:rFonts w:ascii="Cambria Math" w:hAnsi="Cambria Math"/>
                  <w:i/>
                </w:rPr>
              </w:ins>
            </m:ctrlPr>
          </m:accPr>
          <m:e>
            <m:r>
              <w:rPr>
                <w:rFonts w:ascii="Cambria Math" w:hAnsi="Cambria Math"/>
              </w:rPr>
              <m:t>r</m:t>
            </m:r>
          </m:e>
        </m:acc>
      </m:oMath>
      <w:r w:rsidRPr="0052792D">
        <w:rPr>
          <w:vertAlign w:val="subscript"/>
        </w:rPr>
        <w:t>d</w:t>
      </w:r>
      <w:r>
        <w:rPr>
          <w:vertAlign w:val="subscript"/>
        </w:rPr>
        <w:t xml:space="preserve"> </w:t>
      </w:r>
      <w:r>
        <w:t>for each lineage remained the same (TABLE 5), suggesting sample sizes have an important effect on these statistics.</w:t>
      </w:r>
    </w:p>
    <w:p w14:paraId="09A1946D" w14:textId="77777777" w:rsidR="001D46DB" w:rsidRDefault="001D46DB" w:rsidP="001D46DB"/>
    <w:p w14:paraId="41F443CC" w14:textId="77777777" w:rsidR="006D397A" w:rsidRDefault="006D397A" w:rsidP="006D397A"/>
    <w:p w14:paraId="52D9B682" w14:textId="574A6E29" w:rsidR="006D397A" w:rsidRPr="00B41511" w:rsidRDefault="006D397A" w:rsidP="006D397A">
      <w:pPr>
        <w:pStyle w:val="Caption"/>
        <w:spacing w:after="0"/>
        <w:rPr>
          <w:sz w:val="24"/>
          <w:szCs w:val="24"/>
        </w:rPr>
      </w:pPr>
      <w:bookmarkStart w:id="92" w:name="_Toc84769579"/>
      <w:commentRangeStart w:id="93"/>
      <w:r w:rsidRPr="00B41511">
        <w:rPr>
          <w:b/>
          <w:i w:val="0"/>
          <w:color w:val="000000" w:themeColor="text1"/>
          <w:sz w:val="24"/>
          <w:szCs w:val="24"/>
        </w:rPr>
        <w:t xml:space="preserve">Table </w:t>
      </w:r>
      <w:r w:rsidRPr="00B41511">
        <w:rPr>
          <w:b/>
          <w:i w:val="0"/>
          <w:color w:val="000000" w:themeColor="text1"/>
          <w:sz w:val="24"/>
          <w:szCs w:val="24"/>
        </w:rPr>
        <w:fldChar w:fldCharType="begin"/>
      </w:r>
      <w:r w:rsidRPr="00B41511">
        <w:rPr>
          <w:b/>
          <w:i w:val="0"/>
          <w:color w:val="000000" w:themeColor="text1"/>
          <w:sz w:val="24"/>
          <w:szCs w:val="24"/>
        </w:rPr>
        <w:instrText xml:space="preserve"> SEQ Table \* ARABIC </w:instrText>
      </w:r>
      <w:r w:rsidRPr="00B41511">
        <w:rPr>
          <w:b/>
          <w:i w:val="0"/>
          <w:color w:val="000000" w:themeColor="text1"/>
          <w:sz w:val="24"/>
          <w:szCs w:val="24"/>
        </w:rPr>
        <w:fldChar w:fldCharType="separate"/>
      </w:r>
      <w:r w:rsidR="009D5CB7">
        <w:rPr>
          <w:b/>
          <w:i w:val="0"/>
          <w:noProof/>
          <w:color w:val="000000" w:themeColor="text1"/>
          <w:sz w:val="24"/>
          <w:szCs w:val="24"/>
        </w:rPr>
        <w:t>1</w:t>
      </w:r>
      <w:r w:rsidRPr="00B41511">
        <w:rPr>
          <w:b/>
          <w:i w:val="0"/>
          <w:color w:val="000000" w:themeColor="text1"/>
          <w:sz w:val="24"/>
          <w:szCs w:val="24"/>
        </w:rPr>
        <w:fldChar w:fldCharType="end"/>
      </w:r>
      <w:r w:rsidRPr="00B41511">
        <w:rPr>
          <w:sz w:val="24"/>
          <w:szCs w:val="24"/>
        </w:rPr>
        <w:t xml:space="preserve">. </w:t>
      </w:r>
      <w:r w:rsidRPr="00B41511">
        <w:rPr>
          <w:i w:val="0"/>
          <w:color w:val="000000" w:themeColor="text1"/>
          <w:sz w:val="24"/>
          <w:szCs w:val="24"/>
        </w:rPr>
        <w:t>Statistics calculated with POPPR v2.9.0 for each population by geographical origin (state) and lineages defined by STRUCTURE and ADMIXTURE.</w:t>
      </w:r>
      <w:bookmarkEnd w:id="92"/>
    </w:p>
    <w:p w14:paraId="053B8B6C" w14:textId="77777777" w:rsidR="006D397A" w:rsidRDefault="006D397A" w:rsidP="006D397A">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640"/>
        <w:gridCol w:w="500"/>
        <w:gridCol w:w="600"/>
        <w:gridCol w:w="720"/>
        <w:gridCol w:w="1000"/>
        <w:gridCol w:w="620"/>
        <w:gridCol w:w="500"/>
        <w:gridCol w:w="880"/>
        <w:gridCol w:w="440"/>
        <w:gridCol w:w="660"/>
        <w:gridCol w:w="740"/>
        <w:gridCol w:w="860"/>
      </w:tblGrid>
      <w:tr w:rsidR="006D397A" w:rsidRPr="00B41511" w14:paraId="543CEB3F" w14:textId="77777777" w:rsidTr="00E673A7">
        <w:trPr>
          <w:trHeight w:val="320"/>
          <w:jc w:val="center"/>
        </w:trPr>
        <w:tc>
          <w:tcPr>
            <w:tcW w:w="420" w:type="dxa"/>
            <w:tcBorders>
              <w:bottom w:val="single" w:sz="4" w:space="0" w:color="auto"/>
            </w:tcBorders>
            <w:noWrap/>
            <w:hideMark/>
          </w:tcPr>
          <w:p w14:paraId="58605AD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0388E0B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352094D5"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3DFA818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E46E856"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114C071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CB964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5F5D3669"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15FD32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2D869EC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208723EC"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B79DB77"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0CE5500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112224C1" w14:textId="77777777" w:rsidTr="00E673A7">
        <w:trPr>
          <w:trHeight w:val="320"/>
          <w:jc w:val="center"/>
        </w:trPr>
        <w:tc>
          <w:tcPr>
            <w:tcW w:w="420" w:type="dxa"/>
            <w:tcBorders>
              <w:top w:val="single" w:sz="4" w:space="0" w:color="auto"/>
            </w:tcBorders>
            <w:noWrap/>
            <w:hideMark/>
          </w:tcPr>
          <w:p w14:paraId="4019B8A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35CD1C8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LA</w:t>
            </w:r>
          </w:p>
        </w:tc>
        <w:tc>
          <w:tcPr>
            <w:tcW w:w="500" w:type="dxa"/>
            <w:tcBorders>
              <w:top w:val="single" w:sz="4" w:space="0" w:color="auto"/>
            </w:tcBorders>
            <w:noWrap/>
            <w:hideMark/>
          </w:tcPr>
          <w:p w14:paraId="18CB722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600" w:type="dxa"/>
            <w:tcBorders>
              <w:top w:val="single" w:sz="4" w:space="0" w:color="auto"/>
            </w:tcBorders>
            <w:noWrap/>
            <w:hideMark/>
          </w:tcPr>
          <w:p w14:paraId="4FE7349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720" w:type="dxa"/>
            <w:tcBorders>
              <w:top w:val="single" w:sz="4" w:space="0" w:color="auto"/>
            </w:tcBorders>
            <w:noWrap/>
            <w:hideMark/>
          </w:tcPr>
          <w:p w14:paraId="73D91FF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top w:val="single" w:sz="4" w:space="0" w:color="auto"/>
            </w:tcBorders>
            <w:noWrap/>
            <w:hideMark/>
          </w:tcPr>
          <w:p w14:paraId="6BACB09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2.16E-06</w:t>
            </w:r>
          </w:p>
        </w:tc>
        <w:tc>
          <w:tcPr>
            <w:tcW w:w="620" w:type="dxa"/>
            <w:tcBorders>
              <w:top w:val="single" w:sz="4" w:space="0" w:color="auto"/>
            </w:tcBorders>
            <w:noWrap/>
            <w:hideMark/>
          </w:tcPr>
          <w:p w14:paraId="5AFF1A3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3.95</w:t>
            </w:r>
          </w:p>
        </w:tc>
        <w:tc>
          <w:tcPr>
            <w:tcW w:w="500" w:type="dxa"/>
            <w:tcBorders>
              <w:top w:val="single" w:sz="4" w:space="0" w:color="auto"/>
            </w:tcBorders>
            <w:noWrap/>
            <w:hideMark/>
          </w:tcPr>
          <w:p w14:paraId="079DC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52</w:t>
            </w:r>
          </w:p>
        </w:tc>
        <w:tc>
          <w:tcPr>
            <w:tcW w:w="880" w:type="dxa"/>
            <w:tcBorders>
              <w:top w:val="single" w:sz="4" w:space="0" w:color="auto"/>
            </w:tcBorders>
            <w:noWrap/>
            <w:hideMark/>
          </w:tcPr>
          <w:p w14:paraId="4B8D5DE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0.981</w:t>
            </w:r>
          </w:p>
        </w:tc>
        <w:tc>
          <w:tcPr>
            <w:tcW w:w="440" w:type="dxa"/>
            <w:tcBorders>
              <w:top w:val="single" w:sz="4" w:space="0" w:color="auto"/>
            </w:tcBorders>
            <w:noWrap/>
            <w:hideMark/>
          </w:tcPr>
          <w:p w14:paraId="09595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428CCD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2EC499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140.6</w:t>
            </w:r>
          </w:p>
        </w:tc>
        <w:tc>
          <w:tcPr>
            <w:tcW w:w="860" w:type="dxa"/>
            <w:tcBorders>
              <w:top w:val="single" w:sz="4" w:space="0" w:color="auto"/>
            </w:tcBorders>
            <w:noWrap/>
            <w:hideMark/>
          </w:tcPr>
          <w:p w14:paraId="474730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0.1275</w:t>
            </w:r>
          </w:p>
        </w:tc>
      </w:tr>
      <w:tr w:rsidR="006D397A" w:rsidRPr="00B41511" w14:paraId="35CFAB72" w14:textId="77777777" w:rsidTr="00E673A7">
        <w:trPr>
          <w:trHeight w:val="320"/>
          <w:jc w:val="center"/>
        </w:trPr>
        <w:tc>
          <w:tcPr>
            <w:tcW w:w="420" w:type="dxa"/>
            <w:noWrap/>
            <w:hideMark/>
          </w:tcPr>
          <w:p w14:paraId="65E8A8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w:t>
            </w:r>
          </w:p>
        </w:tc>
        <w:tc>
          <w:tcPr>
            <w:tcW w:w="640" w:type="dxa"/>
            <w:noWrap/>
            <w:hideMark/>
          </w:tcPr>
          <w:p w14:paraId="29922CC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AR</w:t>
            </w:r>
          </w:p>
        </w:tc>
        <w:tc>
          <w:tcPr>
            <w:tcW w:w="500" w:type="dxa"/>
            <w:noWrap/>
            <w:hideMark/>
          </w:tcPr>
          <w:p w14:paraId="67CD67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600" w:type="dxa"/>
            <w:noWrap/>
            <w:hideMark/>
          </w:tcPr>
          <w:p w14:paraId="4E11075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720" w:type="dxa"/>
            <w:noWrap/>
            <w:hideMark/>
          </w:tcPr>
          <w:p w14:paraId="7E5353F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5DCA2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8.89E-07</w:t>
            </w:r>
          </w:p>
        </w:tc>
        <w:tc>
          <w:tcPr>
            <w:tcW w:w="620" w:type="dxa"/>
            <w:noWrap/>
            <w:hideMark/>
          </w:tcPr>
          <w:p w14:paraId="2FD66B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3.56</w:t>
            </w:r>
          </w:p>
        </w:tc>
        <w:tc>
          <w:tcPr>
            <w:tcW w:w="500" w:type="dxa"/>
            <w:noWrap/>
            <w:hideMark/>
          </w:tcPr>
          <w:p w14:paraId="4FD5BC1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w:t>
            </w:r>
          </w:p>
        </w:tc>
        <w:tc>
          <w:tcPr>
            <w:tcW w:w="880" w:type="dxa"/>
            <w:noWrap/>
            <w:hideMark/>
          </w:tcPr>
          <w:p w14:paraId="559EC86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0.971</w:t>
            </w:r>
          </w:p>
        </w:tc>
        <w:tc>
          <w:tcPr>
            <w:tcW w:w="440" w:type="dxa"/>
            <w:noWrap/>
            <w:hideMark/>
          </w:tcPr>
          <w:p w14:paraId="477AFAC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53F352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38A63BC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27.4</w:t>
            </w:r>
          </w:p>
        </w:tc>
        <w:tc>
          <w:tcPr>
            <w:tcW w:w="860" w:type="dxa"/>
            <w:noWrap/>
            <w:hideMark/>
          </w:tcPr>
          <w:p w14:paraId="5C514B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0.0903</w:t>
            </w:r>
          </w:p>
        </w:tc>
      </w:tr>
      <w:tr w:rsidR="006D397A" w:rsidRPr="00B41511" w14:paraId="4621EF64" w14:textId="77777777" w:rsidTr="00E673A7">
        <w:trPr>
          <w:trHeight w:val="320"/>
          <w:jc w:val="center"/>
        </w:trPr>
        <w:tc>
          <w:tcPr>
            <w:tcW w:w="420" w:type="dxa"/>
            <w:noWrap/>
            <w:hideMark/>
          </w:tcPr>
          <w:p w14:paraId="7AF0F83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noWrap/>
            <w:hideMark/>
          </w:tcPr>
          <w:p w14:paraId="096F8B5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MS</w:t>
            </w:r>
          </w:p>
        </w:tc>
        <w:tc>
          <w:tcPr>
            <w:tcW w:w="500" w:type="dxa"/>
            <w:noWrap/>
            <w:hideMark/>
          </w:tcPr>
          <w:p w14:paraId="17401F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600" w:type="dxa"/>
            <w:noWrap/>
            <w:hideMark/>
          </w:tcPr>
          <w:p w14:paraId="11F42F4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720" w:type="dxa"/>
            <w:noWrap/>
            <w:hideMark/>
          </w:tcPr>
          <w:p w14:paraId="5FC5C24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0BB0C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62E28F2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3.61</w:t>
            </w:r>
          </w:p>
        </w:tc>
        <w:tc>
          <w:tcPr>
            <w:tcW w:w="500" w:type="dxa"/>
            <w:noWrap/>
            <w:hideMark/>
          </w:tcPr>
          <w:p w14:paraId="289BD05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37</w:t>
            </w:r>
          </w:p>
        </w:tc>
        <w:tc>
          <w:tcPr>
            <w:tcW w:w="880" w:type="dxa"/>
            <w:noWrap/>
            <w:hideMark/>
          </w:tcPr>
          <w:p w14:paraId="7C94AAB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0.973</w:t>
            </w:r>
          </w:p>
        </w:tc>
        <w:tc>
          <w:tcPr>
            <w:tcW w:w="440" w:type="dxa"/>
            <w:noWrap/>
            <w:hideMark/>
          </w:tcPr>
          <w:p w14:paraId="6E670EA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02A99EB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039C28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216.6</w:t>
            </w:r>
          </w:p>
        </w:tc>
        <w:tc>
          <w:tcPr>
            <w:tcW w:w="860" w:type="dxa"/>
            <w:noWrap/>
            <w:hideMark/>
          </w:tcPr>
          <w:p w14:paraId="02E92A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0.2267</w:t>
            </w:r>
          </w:p>
        </w:tc>
      </w:tr>
      <w:tr w:rsidR="006D397A" w:rsidRPr="00B41511" w14:paraId="6DFE4FCE" w14:textId="77777777" w:rsidTr="00E673A7">
        <w:trPr>
          <w:trHeight w:val="320"/>
          <w:jc w:val="center"/>
        </w:trPr>
        <w:tc>
          <w:tcPr>
            <w:tcW w:w="420" w:type="dxa"/>
            <w:noWrap/>
            <w:hideMark/>
          </w:tcPr>
          <w:p w14:paraId="1EE9A8D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w:t>
            </w:r>
          </w:p>
        </w:tc>
        <w:tc>
          <w:tcPr>
            <w:tcW w:w="640" w:type="dxa"/>
            <w:noWrap/>
            <w:hideMark/>
          </w:tcPr>
          <w:p w14:paraId="05003FD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AL</w:t>
            </w:r>
          </w:p>
        </w:tc>
        <w:tc>
          <w:tcPr>
            <w:tcW w:w="500" w:type="dxa"/>
            <w:noWrap/>
            <w:hideMark/>
          </w:tcPr>
          <w:p w14:paraId="759CEF5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600" w:type="dxa"/>
            <w:noWrap/>
            <w:hideMark/>
          </w:tcPr>
          <w:p w14:paraId="2097DD1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720" w:type="dxa"/>
            <w:noWrap/>
            <w:hideMark/>
          </w:tcPr>
          <w:p w14:paraId="7D0888A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4B6F405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1.09E-06</w:t>
            </w:r>
          </w:p>
        </w:tc>
        <w:tc>
          <w:tcPr>
            <w:tcW w:w="620" w:type="dxa"/>
            <w:noWrap/>
            <w:hideMark/>
          </w:tcPr>
          <w:p w14:paraId="060423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3.26</w:t>
            </w:r>
          </w:p>
        </w:tc>
        <w:tc>
          <w:tcPr>
            <w:tcW w:w="500" w:type="dxa"/>
            <w:noWrap/>
            <w:hideMark/>
          </w:tcPr>
          <w:p w14:paraId="67C51E9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26</w:t>
            </w:r>
          </w:p>
        </w:tc>
        <w:tc>
          <w:tcPr>
            <w:tcW w:w="880" w:type="dxa"/>
            <w:noWrap/>
            <w:hideMark/>
          </w:tcPr>
          <w:p w14:paraId="1033E3D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0.962</w:t>
            </w:r>
          </w:p>
        </w:tc>
        <w:tc>
          <w:tcPr>
            <w:tcW w:w="440" w:type="dxa"/>
            <w:noWrap/>
            <w:hideMark/>
          </w:tcPr>
          <w:p w14:paraId="31B7BC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0B4BF4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611B71E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30</w:t>
            </w:r>
          </w:p>
        </w:tc>
        <w:tc>
          <w:tcPr>
            <w:tcW w:w="860" w:type="dxa"/>
            <w:noWrap/>
            <w:hideMark/>
          </w:tcPr>
          <w:p w14:paraId="74EE1D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0.0749</w:t>
            </w:r>
          </w:p>
        </w:tc>
      </w:tr>
      <w:tr w:rsidR="006D397A" w:rsidRPr="00B41511" w14:paraId="43F7088D" w14:textId="77777777" w:rsidTr="00E673A7">
        <w:trPr>
          <w:trHeight w:val="320"/>
          <w:jc w:val="center"/>
        </w:trPr>
        <w:tc>
          <w:tcPr>
            <w:tcW w:w="420" w:type="dxa"/>
            <w:noWrap/>
            <w:hideMark/>
          </w:tcPr>
          <w:p w14:paraId="50487B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w:t>
            </w:r>
          </w:p>
        </w:tc>
        <w:tc>
          <w:tcPr>
            <w:tcW w:w="640" w:type="dxa"/>
            <w:noWrap/>
            <w:hideMark/>
          </w:tcPr>
          <w:p w14:paraId="07C481A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TN</w:t>
            </w:r>
          </w:p>
        </w:tc>
        <w:tc>
          <w:tcPr>
            <w:tcW w:w="500" w:type="dxa"/>
            <w:noWrap/>
            <w:hideMark/>
          </w:tcPr>
          <w:p w14:paraId="18AF08F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600" w:type="dxa"/>
            <w:noWrap/>
            <w:hideMark/>
          </w:tcPr>
          <w:p w14:paraId="0DF793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720" w:type="dxa"/>
            <w:noWrap/>
            <w:hideMark/>
          </w:tcPr>
          <w:p w14:paraId="6DE8D9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noWrap/>
            <w:hideMark/>
          </w:tcPr>
          <w:p w14:paraId="18F9FB5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492B807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2.3</w:t>
            </w:r>
          </w:p>
        </w:tc>
        <w:tc>
          <w:tcPr>
            <w:tcW w:w="500" w:type="dxa"/>
            <w:noWrap/>
            <w:hideMark/>
          </w:tcPr>
          <w:p w14:paraId="24ECED0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880" w:type="dxa"/>
            <w:noWrap/>
            <w:hideMark/>
          </w:tcPr>
          <w:p w14:paraId="304D6F5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w:t>
            </w:r>
          </w:p>
        </w:tc>
        <w:tc>
          <w:tcPr>
            <w:tcW w:w="440" w:type="dxa"/>
            <w:noWrap/>
            <w:hideMark/>
          </w:tcPr>
          <w:p w14:paraId="25B65CD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601468F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0A0BA2C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35.2</w:t>
            </w:r>
          </w:p>
        </w:tc>
        <w:tc>
          <w:tcPr>
            <w:tcW w:w="860" w:type="dxa"/>
            <w:noWrap/>
            <w:hideMark/>
          </w:tcPr>
          <w:p w14:paraId="7B71487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0.2129</w:t>
            </w:r>
          </w:p>
        </w:tc>
      </w:tr>
      <w:tr w:rsidR="006D397A" w:rsidRPr="00B41511" w14:paraId="31FFFD1C" w14:textId="77777777" w:rsidTr="00E673A7">
        <w:trPr>
          <w:trHeight w:val="320"/>
          <w:jc w:val="center"/>
        </w:trPr>
        <w:tc>
          <w:tcPr>
            <w:tcW w:w="420" w:type="dxa"/>
            <w:tcBorders>
              <w:bottom w:val="single" w:sz="4" w:space="0" w:color="auto"/>
            </w:tcBorders>
            <w:noWrap/>
            <w:hideMark/>
          </w:tcPr>
          <w:p w14:paraId="770FEFF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6</w:t>
            </w:r>
          </w:p>
        </w:tc>
        <w:tc>
          <w:tcPr>
            <w:tcW w:w="640" w:type="dxa"/>
            <w:tcBorders>
              <w:bottom w:val="single" w:sz="4" w:space="0" w:color="auto"/>
            </w:tcBorders>
            <w:noWrap/>
            <w:hideMark/>
          </w:tcPr>
          <w:p w14:paraId="3975183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5C2FC9C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305CCD8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7345A60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10</w:t>
            </w:r>
          </w:p>
        </w:tc>
        <w:tc>
          <w:tcPr>
            <w:tcW w:w="1000" w:type="dxa"/>
            <w:tcBorders>
              <w:bottom w:val="single" w:sz="4" w:space="0" w:color="auto"/>
            </w:tcBorders>
            <w:noWrap/>
            <w:hideMark/>
          </w:tcPr>
          <w:p w14:paraId="51FE7F21"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bottom w:val="single" w:sz="4" w:space="0" w:color="auto"/>
            </w:tcBorders>
            <w:noWrap/>
            <w:hideMark/>
          </w:tcPr>
          <w:p w14:paraId="2B5FFE1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1CA4724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6BC1F70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0B2E6F1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0F69350E"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5225102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72EABA7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r w:rsidR="006D397A" w:rsidRPr="002D4A55" w14:paraId="79182225" w14:textId="77777777" w:rsidTr="00E673A7">
        <w:trPr>
          <w:trHeight w:val="320"/>
          <w:jc w:val="center"/>
        </w:trPr>
        <w:tc>
          <w:tcPr>
            <w:tcW w:w="420" w:type="dxa"/>
            <w:tcBorders>
              <w:top w:val="single" w:sz="4" w:space="0" w:color="auto"/>
            </w:tcBorders>
            <w:noWrap/>
          </w:tcPr>
          <w:p w14:paraId="449DF682" w14:textId="77777777" w:rsidR="006D397A" w:rsidRPr="002D4A55" w:rsidRDefault="006D397A" w:rsidP="00E673A7">
            <w:pPr>
              <w:spacing w:line="360" w:lineRule="auto"/>
              <w:rPr>
                <w:rFonts w:asciiTheme="majorHAnsi" w:hAnsiTheme="majorHAnsi" w:cstheme="majorHAnsi"/>
                <w:b/>
                <w:bCs/>
                <w:sz w:val="16"/>
                <w:szCs w:val="16"/>
              </w:rPr>
            </w:pPr>
          </w:p>
        </w:tc>
        <w:tc>
          <w:tcPr>
            <w:tcW w:w="640" w:type="dxa"/>
            <w:tcBorders>
              <w:top w:val="single" w:sz="4" w:space="0" w:color="auto"/>
            </w:tcBorders>
            <w:noWrap/>
          </w:tcPr>
          <w:p w14:paraId="7B06C32C"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4D7A690B" w14:textId="77777777" w:rsidR="006D397A" w:rsidRPr="002D4A55" w:rsidRDefault="006D397A" w:rsidP="00E673A7">
            <w:pPr>
              <w:spacing w:line="360" w:lineRule="auto"/>
              <w:rPr>
                <w:rFonts w:asciiTheme="majorHAnsi" w:hAnsiTheme="majorHAnsi" w:cstheme="majorHAnsi"/>
                <w:b/>
                <w:bCs/>
                <w:sz w:val="16"/>
                <w:szCs w:val="16"/>
              </w:rPr>
            </w:pPr>
          </w:p>
        </w:tc>
        <w:tc>
          <w:tcPr>
            <w:tcW w:w="600" w:type="dxa"/>
            <w:tcBorders>
              <w:top w:val="single" w:sz="4" w:space="0" w:color="auto"/>
            </w:tcBorders>
            <w:noWrap/>
          </w:tcPr>
          <w:p w14:paraId="6C1CA0C9" w14:textId="77777777" w:rsidR="006D397A" w:rsidRPr="002D4A55" w:rsidRDefault="006D397A" w:rsidP="00E673A7">
            <w:pPr>
              <w:spacing w:line="360" w:lineRule="auto"/>
              <w:rPr>
                <w:rFonts w:asciiTheme="majorHAnsi" w:hAnsiTheme="majorHAnsi" w:cstheme="majorHAnsi"/>
                <w:b/>
                <w:bCs/>
                <w:sz w:val="16"/>
                <w:szCs w:val="16"/>
              </w:rPr>
            </w:pPr>
          </w:p>
        </w:tc>
        <w:tc>
          <w:tcPr>
            <w:tcW w:w="720" w:type="dxa"/>
            <w:tcBorders>
              <w:top w:val="single" w:sz="4" w:space="0" w:color="auto"/>
            </w:tcBorders>
            <w:noWrap/>
          </w:tcPr>
          <w:p w14:paraId="21513E66" w14:textId="77777777" w:rsidR="006D397A" w:rsidRPr="002D4A55" w:rsidRDefault="006D397A" w:rsidP="00E673A7">
            <w:pPr>
              <w:spacing w:line="360" w:lineRule="auto"/>
              <w:rPr>
                <w:rFonts w:asciiTheme="majorHAnsi" w:hAnsiTheme="majorHAnsi" w:cstheme="majorHAnsi"/>
                <w:b/>
                <w:bCs/>
                <w:sz w:val="16"/>
                <w:szCs w:val="16"/>
              </w:rPr>
            </w:pPr>
          </w:p>
        </w:tc>
        <w:tc>
          <w:tcPr>
            <w:tcW w:w="1000" w:type="dxa"/>
            <w:tcBorders>
              <w:top w:val="single" w:sz="4" w:space="0" w:color="auto"/>
            </w:tcBorders>
            <w:noWrap/>
          </w:tcPr>
          <w:p w14:paraId="44D3A0CD" w14:textId="77777777" w:rsidR="006D397A" w:rsidRPr="002D4A55" w:rsidRDefault="006D397A" w:rsidP="00E673A7">
            <w:pPr>
              <w:spacing w:line="360" w:lineRule="auto"/>
              <w:rPr>
                <w:rFonts w:asciiTheme="majorHAnsi" w:hAnsiTheme="majorHAnsi" w:cstheme="majorHAnsi"/>
                <w:b/>
                <w:bCs/>
                <w:sz w:val="16"/>
                <w:szCs w:val="16"/>
              </w:rPr>
            </w:pPr>
          </w:p>
        </w:tc>
        <w:tc>
          <w:tcPr>
            <w:tcW w:w="620" w:type="dxa"/>
            <w:tcBorders>
              <w:top w:val="single" w:sz="4" w:space="0" w:color="auto"/>
            </w:tcBorders>
            <w:noWrap/>
          </w:tcPr>
          <w:p w14:paraId="05CCB8D6" w14:textId="77777777" w:rsidR="006D397A" w:rsidRPr="002D4A55" w:rsidRDefault="006D397A" w:rsidP="00E673A7">
            <w:pPr>
              <w:spacing w:line="360" w:lineRule="auto"/>
              <w:rPr>
                <w:rFonts w:asciiTheme="majorHAnsi" w:hAnsiTheme="majorHAnsi" w:cstheme="majorHAnsi"/>
                <w:b/>
                <w:bCs/>
                <w:sz w:val="16"/>
                <w:szCs w:val="16"/>
              </w:rPr>
            </w:pPr>
          </w:p>
        </w:tc>
        <w:tc>
          <w:tcPr>
            <w:tcW w:w="500" w:type="dxa"/>
            <w:tcBorders>
              <w:top w:val="single" w:sz="4" w:space="0" w:color="auto"/>
            </w:tcBorders>
            <w:noWrap/>
          </w:tcPr>
          <w:p w14:paraId="19DB8D7C" w14:textId="77777777" w:rsidR="006D397A" w:rsidRPr="002D4A55" w:rsidRDefault="006D397A" w:rsidP="00E673A7">
            <w:pPr>
              <w:spacing w:line="360" w:lineRule="auto"/>
              <w:rPr>
                <w:rFonts w:asciiTheme="majorHAnsi" w:hAnsiTheme="majorHAnsi" w:cstheme="majorHAnsi"/>
                <w:b/>
                <w:bCs/>
                <w:sz w:val="16"/>
                <w:szCs w:val="16"/>
              </w:rPr>
            </w:pPr>
          </w:p>
        </w:tc>
        <w:tc>
          <w:tcPr>
            <w:tcW w:w="880" w:type="dxa"/>
            <w:tcBorders>
              <w:top w:val="single" w:sz="4" w:space="0" w:color="auto"/>
            </w:tcBorders>
            <w:noWrap/>
          </w:tcPr>
          <w:p w14:paraId="16CF9A2D" w14:textId="77777777" w:rsidR="006D397A" w:rsidRPr="002D4A55" w:rsidRDefault="006D397A" w:rsidP="00E673A7">
            <w:pPr>
              <w:spacing w:line="360" w:lineRule="auto"/>
              <w:rPr>
                <w:rFonts w:asciiTheme="majorHAnsi" w:hAnsiTheme="majorHAnsi" w:cstheme="majorHAnsi"/>
                <w:b/>
                <w:bCs/>
                <w:sz w:val="16"/>
                <w:szCs w:val="16"/>
              </w:rPr>
            </w:pPr>
          </w:p>
        </w:tc>
        <w:tc>
          <w:tcPr>
            <w:tcW w:w="440" w:type="dxa"/>
            <w:tcBorders>
              <w:top w:val="single" w:sz="4" w:space="0" w:color="auto"/>
            </w:tcBorders>
            <w:noWrap/>
          </w:tcPr>
          <w:p w14:paraId="355A78CE" w14:textId="77777777" w:rsidR="006D397A" w:rsidRPr="002D4A55" w:rsidRDefault="006D397A" w:rsidP="00E673A7">
            <w:pPr>
              <w:spacing w:line="360" w:lineRule="auto"/>
              <w:rPr>
                <w:rFonts w:asciiTheme="majorHAnsi" w:hAnsiTheme="majorHAnsi" w:cstheme="majorHAnsi"/>
                <w:b/>
                <w:bCs/>
                <w:sz w:val="16"/>
                <w:szCs w:val="16"/>
              </w:rPr>
            </w:pPr>
          </w:p>
        </w:tc>
        <w:tc>
          <w:tcPr>
            <w:tcW w:w="660" w:type="dxa"/>
            <w:tcBorders>
              <w:top w:val="single" w:sz="4" w:space="0" w:color="auto"/>
            </w:tcBorders>
            <w:noWrap/>
          </w:tcPr>
          <w:p w14:paraId="6AD9431C" w14:textId="77777777" w:rsidR="006D397A" w:rsidRPr="002D4A55" w:rsidRDefault="006D397A" w:rsidP="00E673A7">
            <w:pPr>
              <w:spacing w:line="360" w:lineRule="auto"/>
              <w:rPr>
                <w:rFonts w:asciiTheme="majorHAnsi" w:hAnsiTheme="majorHAnsi" w:cstheme="majorHAnsi"/>
                <w:b/>
                <w:bCs/>
                <w:sz w:val="16"/>
                <w:szCs w:val="16"/>
              </w:rPr>
            </w:pPr>
          </w:p>
        </w:tc>
        <w:tc>
          <w:tcPr>
            <w:tcW w:w="740" w:type="dxa"/>
            <w:tcBorders>
              <w:top w:val="single" w:sz="4" w:space="0" w:color="auto"/>
            </w:tcBorders>
            <w:noWrap/>
          </w:tcPr>
          <w:p w14:paraId="2BF085EE" w14:textId="77777777" w:rsidR="006D397A" w:rsidRPr="002D4A55" w:rsidRDefault="006D397A" w:rsidP="00E673A7">
            <w:pPr>
              <w:spacing w:line="360" w:lineRule="auto"/>
              <w:rPr>
                <w:rFonts w:asciiTheme="majorHAnsi" w:hAnsiTheme="majorHAnsi" w:cstheme="majorHAnsi"/>
                <w:b/>
                <w:bCs/>
                <w:sz w:val="16"/>
                <w:szCs w:val="16"/>
              </w:rPr>
            </w:pPr>
          </w:p>
        </w:tc>
        <w:tc>
          <w:tcPr>
            <w:tcW w:w="860" w:type="dxa"/>
            <w:tcBorders>
              <w:top w:val="single" w:sz="4" w:space="0" w:color="auto"/>
            </w:tcBorders>
            <w:noWrap/>
          </w:tcPr>
          <w:p w14:paraId="454EBF92" w14:textId="77777777" w:rsidR="006D397A" w:rsidRPr="002D4A55" w:rsidRDefault="006D397A" w:rsidP="00E673A7">
            <w:pPr>
              <w:spacing w:line="360" w:lineRule="auto"/>
              <w:rPr>
                <w:rFonts w:asciiTheme="majorHAnsi" w:hAnsiTheme="majorHAnsi" w:cstheme="majorHAnsi"/>
                <w:b/>
                <w:bCs/>
                <w:sz w:val="16"/>
                <w:szCs w:val="16"/>
              </w:rPr>
            </w:pPr>
          </w:p>
        </w:tc>
      </w:tr>
      <w:tr w:rsidR="006D397A" w:rsidRPr="00B41511" w14:paraId="5926D61D" w14:textId="77777777" w:rsidTr="00E673A7">
        <w:trPr>
          <w:trHeight w:val="320"/>
          <w:jc w:val="center"/>
        </w:trPr>
        <w:tc>
          <w:tcPr>
            <w:tcW w:w="420" w:type="dxa"/>
            <w:tcBorders>
              <w:bottom w:val="single" w:sz="4" w:space="0" w:color="auto"/>
            </w:tcBorders>
            <w:noWrap/>
            <w:hideMark/>
          </w:tcPr>
          <w:p w14:paraId="2DE2EB0A"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No</w:t>
            </w:r>
          </w:p>
        </w:tc>
        <w:tc>
          <w:tcPr>
            <w:tcW w:w="640" w:type="dxa"/>
            <w:tcBorders>
              <w:bottom w:val="single" w:sz="4" w:space="0" w:color="auto"/>
            </w:tcBorders>
            <w:noWrap/>
            <w:hideMark/>
          </w:tcPr>
          <w:p w14:paraId="755FB360"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Pop</w:t>
            </w:r>
          </w:p>
        </w:tc>
        <w:tc>
          <w:tcPr>
            <w:tcW w:w="500" w:type="dxa"/>
            <w:tcBorders>
              <w:bottom w:val="single" w:sz="4" w:space="0" w:color="auto"/>
            </w:tcBorders>
            <w:noWrap/>
            <w:hideMark/>
          </w:tcPr>
          <w:p w14:paraId="7371546C"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N</w:t>
            </w:r>
          </w:p>
        </w:tc>
        <w:tc>
          <w:tcPr>
            <w:tcW w:w="600" w:type="dxa"/>
            <w:tcBorders>
              <w:bottom w:val="single" w:sz="4" w:space="0" w:color="auto"/>
            </w:tcBorders>
            <w:noWrap/>
            <w:hideMark/>
          </w:tcPr>
          <w:p w14:paraId="5DC09876"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MLG</w:t>
            </w:r>
          </w:p>
        </w:tc>
        <w:tc>
          <w:tcPr>
            <w:tcW w:w="720" w:type="dxa"/>
            <w:tcBorders>
              <w:bottom w:val="single" w:sz="4" w:space="0" w:color="auto"/>
            </w:tcBorders>
            <w:noWrap/>
            <w:hideMark/>
          </w:tcPr>
          <w:p w14:paraId="40A5CFFE"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eMLG</w:t>
            </w:r>
            <w:proofErr w:type="spellEnd"/>
          </w:p>
        </w:tc>
        <w:tc>
          <w:tcPr>
            <w:tcW w:w="1000" w:type="dxa"/>
            <w:tcBorders>
              <w:bottom w:val="single" w:sz="4" w:space="0" w:color="auto"/>
            </w:tcBorders>
            <w:noWrap/>
            <w:hideMark/>
          </w:tcPr>
          <w:p w14:paraId="3429170B"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SE</w:t>
            </w:r>
          </w:p>
        </w:tc>
        <w:tc>
          <w:tcPr>
            <w:tcW w:w="620" w:type="dxa"/>
            <w:tcBorders>
              <w:bottom w:val="single" w:sz="4" w:space="0" w:color="auto"/>
            </w:tcBorders>
            <w:noWrap/>
            <w:hideMark/>
          </w:tcPr>
          <w:p w14:paraId="2765DDAF"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H</w:t>
            </w:r>
          </w:p>
        </w:tc>
        <w:tc>
          <w:tcPr>
            <w:tcW w:w="500" w:type="dxa"/>
            <w:tcBorders>
              <w:bottom w:val="single" w:sz="4" w:space="0" w:color="auto"/>
            </w:tcBorders>
            <w:noWrap/>
            <w:hideMark/>
          </w:tcPr>
          <w:p w14:paraId="09F65081"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G</w:t>
            </w:r>
          </w:p>
        </w:tc>
        <w:tc>
          <w:tcPr>
            <w:tcW w:w="880" w:type="dxa"/>
            <w:tcBorders>
              <w:bottom w:val="single" w:sz="4" w:space="0" w:color="auto"/>
            </w:tcBorders>
            <w:noWrap/>
            <w:hideMark/>
          </w:tcPr>
          <w:p w14:paraId="497B14BE"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lambda</w:t>
            </w:r>
          </w:p>
        </w:tc>
        <w:tc>
          <w:tcPr>
            <w:tcW w:w="440" w:type="dxa"/>
            <w:tcBorders>
              <w:bottom w:val="single" w:sz="4" w:space="0" w:color="auto"/>
            </w:tcBorders>
            <w:noWrap/>
            <w:hideMark/>
          </w:tcPr>
          <w:p w14:paraId="11D7997D" w14:textId="77777777" w:rsidR="006D397A" w:rsidRPr="00B41511" w:rsidRDefault="006D397A" w:rsidP="00E673A7">
            <w:pPr>
              <w:spacing w:line="360" w:lineRule="auto"/>
              <w:rPr>
                <w:rFonts w:asciiTheme="majorHAnsi" w:hAnsiTheme="majorHAnsi" w:cstheme="majorHAnsi"/>
                <w:b/>
                <w:bCs/>
                <w:sz w:val="16"/>
                <w:szCs w:val="16"/>
              </w:rPr>
            </w:pPr>
            <w:r w:rsidRPr="00B41511">
              <w:rPr>
                <w:rFonts w:asciiTheme="majorHAnsi" w:hAnsiTheme="majorHAnsi" w:cstheme="majorHAnsi"/>
                <w:b/>
                <w:bCs/>
                <w:sz w:val="16"/>
                <w:szCs w:val="16"/>
              </w:rPr>
              <w:t>E.5</w:t>
            </w:r>
          </w:p>
        </w:tc>
        <w:tc>
          <w:tcPr>
            <w:tcW w:w="660" w:type="dxa"/>
            <w:tcBorders>
              <w:bottom w:val="single" w:sz="4" w:space="0" w:color="auto"/>
            </w:tcBorders>
            <w:noWrap/>
            <w:hideMark/>
          </w:tcPr>
          <w:p w14:paraId="1728096F"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Hexp</w:t>
            </w:r>
            <w:proofErr w:type="spellEnd"/>
          </w:p>
        </w:tc>
        <w:tc>
          <w:tcPr>
            <w:tcW w:w="740" w:type="dxa"/>
            <w:tcBorders>
              <w:bottom w:val="single" w:sz="4" w:space="0" w:color="auto"/>
            </w:tcBorders>
            <w:noWrap/>
            <w:hideMark/>
          </w:tcPr>
          <w:p w14:paraId="75FEA390"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Ia</w:t>
            </w:r>
            <w:proofErr w:type="spellEnd"/>
          </w:p>
        </w:tc>
        <w:tc>
          <w:tcPr>
            <w:tcW w:w="860" w:type="dxa"/>
            <w:tcBorders>
              <w:bottom w:val="single" w:sz="4" w:space="0" w:color="auto"/>
            </w:tcBorders>
            <w:noWrap/>
            <w:hideMark/>
          </w:tcPr>
          <w:p w14:paraId="44D5CD03" w14:textId="77777777" w:rsidR="006D397A" w:rsidRPr="00B41511" w:rsidRDefault="006D397A" w:rsidP="00E673A7">
            <w:pPr>
              <w:spacing w:line="360" w:lineRule="auto"/>
              <w:rPr>
                <w:rFonts w:asciiTheme="majorHAnsi" w:hAnsiTheme="majorHAnsi" w:cstheme="majorHAnsi"/>
                <w:b/>
                <w:bCs/>
                <w:sz w:val="16"/>
                <w:szCs w:val="16"/>
              </w:rPr>
            </w:pPr>
            <w:proofErr w:type="spellStart"/>
            <w:r w:rsidRPr="00B41511">
              <w:rPr>
                <w:rFonts w:asciiTheme="majorHAnsi" w:hAnsiTheme="majorHAnsi" w:cstheme="majorHAnsi"/>
                <w:b/>
                <w:bCs/>
                <w:sz w:val="16"/>
                <w:szCs w:val="16"/>
              </w:rPr>
              <w:t>rbarD</w:t>
            </w:r>
            <w:proofErr w:type="spellEnd"/>
          </w:p>
        </w:tc>
      </w:tr>
      <w:tr w:rsidR="006D397A" w:rsidRPr="00B41511" w14:paraId="2FF7EF47" w14:textId="77777777" w:rsidTr="00E673A7">
        <w:trPr>
          <w:trHeight w:val="320"/>
          <w:jc w:val="center"/>
        </w:trPr>
        <w:tc>
          <w:tcPr>
            <w:tcW w:w="420" w:type="dxa"/>
            <w:tcBorders>
              <w:top w:val="single" w:sz="4" w:space="0" w:color="auto"/>
            </w:tcBorders>
            <w:noWrap/>
            <w:hideMark/>
          </w:tcPr>
          <w:p w14:paraId="41F0F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40" w:type="dxa"/>
            <w:tcBorders>
              <w:top w:val="single" w:sz="4" w:space="0" w:color="auto"/>
            </w:tcBorders>
            <w:noWrap/>
            <w:hideMark/>
          </w:tcPr>
          <w:p w14:paraId="5362032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Lin1</w:t>
            </w:r>
          </w:p>
        </w:tc>
        <w:tc>
          <w:tcPr>
            <w:tcW w:w="500" w:type="dxa"/>
            <w:tcBorders>
              <w:top w:val="single" w:sz="4" w:space="0" w:color="auto"/>
            </w:tcBorders>
            <w:noWrap/>
            <w:hideMark/>
          </w:tcPr>
          <w:p w14:paraId="721EB50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600" w:type="dxa"/>
            <w:tcBorders>
              <w:top w:val="single" w:sz="4" w:space="0" w:color="auto"/>
            </w:tcBorders>
            <w:noWrap/>
            <w:hideMark/>
          </w:tcPr>
          <w:p w14:paraId="1F145FB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720" w:type="dxa"/>
            <w:tcBorders>
              <w:top w:val="single" w:sz="4" w:space="0" w:color="auto"/>
            </w:tcBorders>
            <w:noWrap/>
            <w:hideMark/>
          </w:tcPr>
          <w:p w14:paraId="6BA86E34"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top w:val="single" w:sz="4" w:space="0" w:color="auto"/>
            </w:tcBorders>
            <w:noWrap/>
            <w:hideMark/>
          </w:tcPr>
          <w:p w14:paraId="3798BDB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tcBorders>
              <w:top w:val="single" w:sz="4" w:space="0" w:color="auto"/>
            </w:tcBorders>
            <w:noWrap/>
            <w:hideMark/>
          </w:tcPr>
          <w:p w14:paraId="79B32D5B"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4.71</w:t>
            </w:r>
          </w:p>
        </w:tc>
        <w:tc>
          <w:tcPr>
            <w:tcW w:w="500" w:type="dxa"/>
            <w:tcBorders>
              <w:top w:val="single" w:sz="4" w:space="0" w:color="auto"/>
            </w:tcBorders>
            <w:noWrap/>
            <w:hideMark/>
          </w:tcPr>
          <w:p w14:paraId="69E0036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111</w:t>
            </w:r>
          </w:p>
        </w:tc>
        <w:tc>
          <w:tcPr>
            <w:tcW w:w="880" w:type="dxa"/>
            <w:tcBorders>
              <w:top w:val="single" w:sz="4" w:space="0" w:color="auto"/>
            </w:tcBorders>
            <w:noWrap/>
            <w:hideMark/>
          </w:tcPr>
          <w:p w14:paraId="51EE7BE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0.991</w:t>
            </w:r>
          </w:p>
        </w:tc>
        <w:tc>
          <w:tcPr>
            <w:tcW w:w="440" w:type="dxa"/>
            <w:tcBorders>
              <w:top w:val="single" w:sz="4" w:space="0" w:color="auto"/>
            </w:tcBorders>
            <w:noWrap/>
            <w:hideMark/>
          </w:tcPr>
          <w:p w14:paraId="45131FD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top w:val="single" w:sz="4" w:space="0" w:color="auto"/>
            </w:tcBorders>
            <w:noWrap/>
            <w:hideMark/>
          </w:tcPr>
          <w:p w14:paraId="09B917F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top w:val="single" w:sz="4" w:space="0" w:color="auto"/>
            </w:tcBorders>
            <w:noWrap/>
            <w:hideMark/>
          </w:tcPr>
          <w:p w14:paraId="1CD8C2D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188.9</w:t>
            </w:r>
          </w:p>
        </w:tc>
        <w:tc>
          <w:tcPr>
            <w:tcW w:w="860" w:type="dxa"/>
            <w:tcBorders>
              <w:top w:val="single" w:sz="4" w:space="0" w:color="auto"/>
            </w:tcBorders>
            <w:noWrap/>
            <w:hideMark/>
          </w:tcPr>
          <w:p w14:paraId="42B835E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0.1717</w:t>
            </w:r>
          </w:p>
        </w:tc>
      </w:tr>
      <w:tr w:rsidR="006D397A" w:rsidRPr="00B41511" w14:paraId="360873E2" w14:textId="77777777" w:rsidTr="00E673A7">
        <w:trPr>
          <w:trHeight w:val="320"/>
          <w:jc w:val="center"/>
        </w:trPr>
        <w:tc>
          <w:tcPr>
            <w:tcW w:w="420" w:type="dxa"/>
            <w:noWrap/>
            <w:hideMark/>
          </w:tcPr>
          <w:p w14:paraId="55A337E8"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lastRenderedPageBreak/>
              <w:t>2</w:t>
            </w:r>
          </w:p>
        </w:tc>
        <w:tc>
          <w:tcPr>
            <w:tcW w:w="640" w:type="dxa"/>
            <w:noWrap/>
            <w:hideMark/>
          </w:tcPr>
          <w:p w14:paraId="71A493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Lin2</w:t>
            </w:r>
          </w:p>
        </w:tc>
        <w:tc>
          <w:tcPr>
            <w:tcW w:w="500" w:type="dxa"/>
            <w:noWrap/>
            <w:hideMark/>
          </w:tcPr>
          <w:p w14:paraId="51AFF626"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600" w:type="dxa"/>
            <w:noWrap/>
            <w:hideMark/>
          </w:tcPr>
          <w:p w14:paraId="6682FBE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720" w:type="dxa"/>
            <w:noWrap/>
            <w:hideMark/>
          </w:tcPr>
          <w:p w14:paraId="4A07910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noWrap/>
            <w:hideMark/>
          </w:tcPr>
          <w:p w14:paraId="1F54BDC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0.00E+00</w:t>
            </w:r>
          </w:p>
        </w:tc>
        <w:tc>
          <w:tcPr>
            <w:tcW w:w="620" w:type="dxa"/>
            <w:noWrap/>
            <w:hideMark/>
          </w:tcPr>
          <w:p w14:paraId="1100254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3.89</w:t>
            </w:r>
          </w:p>
        </w:tc>
        <w:tc>
          <w:tcPr>
            <w:tcW w:w="500" w:type="dxa"/>
            <w:noWrap/>
            <w:hideMark/>
          </w:tcPr>
          <w:p w14:paraId="4DA3B77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880" w:type="dxa"/>
            <w:noWrap/>
            <w:hideMark/>
          </w:tcPr>
          <w:p w14:paraId="1CC133EF"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0.98</w:t>
            </w:r>
          </w:p>
        </w:tc>
        <w:tc>
          <w:tcPr>
            <w:tcW w:w="440" w:type="dxa"/>
            <w:noWrap/>
            <w:hideMark/>
          </w:tcPr>
          <w:p w14:paraId="3AF20F0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noWrap/>
            <w:hideMark/>
          </w:tcPr>
          <w:p w14:paraId="7338142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noWrap/>
            <w:hideMark/>
          </w:tcPr>
          <w:p w14:paraId="496AF3DD"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31.8</w:t>
            </w:r>
          </w:p>
        </w:tc>
        <w:tc>
          <w:tcPr>
            <w:tcW w:w="860" w:type="dxa"/>
            <w:noWrap/>
            <w:hideMark/>
          </w:tcPr>
          <w:p w14:paraId="271A4652"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0.0725</w:t>
            </w:r>
          </w:p>
        </w:tc>
      </w:tr>
      <w:tr w:rsidR="006D397A" w:rsidRPr="00B41511" w14:paraId="342A4442" w14:textId="77777777" w:rsidTr="00E673A7">
        <w:trPr>
          <w:trHeight w:val="320"/>
          <w:jc w:val="center"/>
        </w:trPr>
        <w:tc>
          <w:tcPr>
            <w:tcW w:w="420" w:type="dxa"/>
            <w:tcBorders>
              <w:bottom w:val="single" w:sz="4" w:space="0" w:color="auto"/>
            </w:tcBorders>
            <w:noWrap/>
            <w:hideMark/>
          </w:tcPr>
          <w:p w14:paraId="7D52728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3</w:t>
            </w:r>
          </w:p>
        </w:tc>
        <w:tc>
          <w:tcPr>
            <w:tcW w:w="640" w:type="dxa"/>
            <w:tcBorders>
              <w:bottom w:val="single" w:sz="4" w:space="0" w:color="auto"/>
            </w:tcBorders>
            <w:noWrap/>
            <w:hideMark/>
          </w:tcPr>
          <w:p w14:paraId="5EFF8AB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Total</w:t>
            </w:r>
          </w:p>
        </w:tc>
        <w:tc>
          <w:tcPr>
            <w:tcW w:w="500" w:type="dxa"/>
            <w:tcBorders>
              <w:bottom w:val="single" w:sz="4" w:space="0" w:color="auto"/>
            </w:tcBorders>
            <w:noWrap/>
            <w:hideMark/>
          </w:tcPr>
          <w:p w14:paraId="0C787B40"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600" w:type="dxa"/>
            <w:tcBorders>
              <w:bottom w:val="single" w:sz="4" w:space="0" w:color="auto"/>
            </w:tcBorders>
            <w:noWrap/>
            <w:hideMark/>
          </w:tcPr>
          <w:p w14:paraId="051CFCA7"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720" w:type="dxa"/>
            <w:tcBorders>
              <w:bottom w:val="single" w:sz="4" w:space="0" w:color="auto"/>
            </w:tcBorders>
            <w:noWrap/>
            <w:hideMark/>
          </w:tcPr>
          <w:p w14:paraId="4415413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49</w:t>
            </w:r>
          </w:p>
        </w:tc>
        <w:tc>
          <w:tcPr>
            <w:tcW w:w="1000" w:type="dxa"/>
            <w:tcBorders>
              <w:bottom w:val="single" w:sz="4" w:space="0" w:color="auto"/>
            </w:tcBorders>
            <w:noWrap/>
            <w:hideMark/>
          </w:tcPr>
          <w:p w14:paraId="7E7313A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1.55E-05</w:t>
            </w:r>
          </w:p>
        </w:tc>
        <w:tc>
          <w:tcPr>
            <w:tcW w:w="620" w:type="dxa"/>
            <w:tcBorders>
              <w:bottom w:val="single" w:sz="4" w:space="0" w:color="auto"/>
            </w:tcBorders>
            <w:noWrap/>
            <w:hideMark/>
          </w:tcPr>
          <w:p w14:paraId="1FC5A425"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5.08</w:t>
            </w:r>
          </w:p>
        </w:tc>
        <w:tc>
          <w:tcPr>
            <w:tcW w:w="500" w:type="dxa"/>
            <w:tcBorders>
              <w:bottom w:val="single" w:sz="4" w:space="0" w:color="auto"/>
            </w:tcBorders>
            <w:noWrap/>
            <w:hideMark/>
          </w:tcPr>
          <w:p w14:paraId="7C36D503"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160</w:t>
            </w:r>
          </w:p>
        </w:tc>
        <w:tc>
          <w:tcPr>
            <w:tcW w:w="880" w:type="dxa"/>
            <w:tcBorders>
              <w:bottom w:val="single" w:sz="4" w:space="0" w:color="auto"/>
            </w:tcBorders>
            <w:noWrap/>
            <w:hideMark/>
          </w:tcPr>
          <w:p w14:paraId="5E96CF6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0.994</w:t>
            </w:r>
          </w:p>
        </w:tc>
        <w:tc>
          <w:tcPr>
            <w:tcW w:w="440" w:type="dxa"/>
            <w:tcBorders>
              <w:bottom w:val="single" w:sz="4" w:space="0" w:color="auto"/>
            </w:tcBorders>
            <w:noWrap/>
            <w:hideMark/>
          </w:tcPr>
          <w:p w14:paraId="5AA03B79"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w:t>
            </w:r>
          </w:p>
        </w:tc>
        <w:tc>
          <w:tcPr>
            <w:tcW w:w="660" w:type="dxa"/>
            <w:tcBorders>
              <w:bottom w:val="single" w:sz="4" w:space="0" w:color="auto"/>
            </w:tcBorders>
            <w:noWrap/>
            <w:hideMark/>
          </w:tcPr>
          <w:p w14:paraId="5016779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w:t>
            </w:r>
          </w:p>
        </w:tc>
        <w:tc>
          <w:tcPr>
            <w:tcW w:w="740" w:type="dxa"/>
            <w:tcBorders>
              <w:bottom w:val="single" w:sz="4" w:space="0" w:color="auto"/>
            </w:tcBorders>
            <w:noWrap/>
            <w:hideMark/>
          </w:tcPr>
          <w:p w14:paraId="08F76FAC"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133</w:t>
            </w:r>
          </w:p>
        </w:tc>
        <w:tc>
          <w:tcPr>
            <w:tcW w:w="860" w:type="dxa"/>
            <w:tcBorders>
              <w:bottom w:val="single" w:sz="4" w:space="0" w:color="auto"/>
            </w:tcBorders>
            <w:noWrap/>
            <w:hideMark/>
          </w:tcPr>
          <w:p w14:paraId="1783BE5A" w14:textId="77777777" w:rsidR="006D397A" w:rsidRPr="00B41511" w:rsidRDefault="006D397A" w:rsidP="00E673A7">
            <w:pPr>
              <w:spacing w:line="360" w:lineRule="auto"/>
              <w:rPr>
                <w:rFonts w:asciiTheme="majorHAnsi" w:hAnsiTheme="majorHAnsi" w:cstheme="majorHAnsi"/>
                <w:sz w:val="16"/>
                <w:szCs w:val="16"/>
              </w:rPr>
            </w:pPr>
            <w:r w:rsidRPr="00B41511">
              <w:rPr>
                <w:rFonts w:asciiTheme="majorHAnsi" w:hAnsiTheme="majorHAnsi" w:cstheme="majorHAnsi"/>
                <w:sz w:val="16"/>
                <w:szCs w:val="16"/>
              </w:rPr>
              <w:t>0.1107</w:t>
            </w:r>
          </w:p>
        </w:tc>
      </w:tr>
    </w:tbl>
    <w:p w14:paraId="54896F58" w14:textId="77777777" w:rsidR="006D397A" w:rsidRDefault="006D397A" w:rsidP="006D397A"/>
    <w:p w14:paraId="378154DE" w14:textId="77777777" w:rsidR="006D397A" w:rsidRPr="00B41511" w:rsidRDefault="006D397A" w:rsidP="006D397A">
      <w:r w:rsidRPr="00B41511">
        <w:t>Pop= original population or hypothesized lineage</w:t>
      </w:r>
    </w:p>
    <w:p w14:paraId="77A19094" w14:textId="77777777" w:rsidR="006D397A" w:rsidRPr="00B41511" w:rsidRDefault="006D397A" w:rsidP="006D397A">
      <w:r w:rsidRPr="00B41511">
        <w:t>N= number of individuals/genotypes</w:t>
      </w:r>
    </w:p>
    <w:p w14:paraId="0C3465FF" w14:textId="77777777" w:rsidR="006D397A" w:rsidRPr="00B41511" w:rsidRDefault="006D397A" w:rsidP="006D397A">
      <w:r w:rsidRPr="00B41511">
        <w:t xml:space="preserve">MLG = </w:t>
      </w:r>
      <w:proofErr w:type="spellStart"/>
      <w:r w:rsidRPr="00B41511">
        <w:t>multilocus</w:t>
      </w:r>
      <w:proofErr w:type="spellEnd"/>
      <w:r w:rsidRPr="00B41511">
        <w:t xml:space="preserve"> genotypes</w:t>
      </w:r>
    </w:p>
    <w:p w14:paraId="51398E39" w14:textId="77777777" w:rsidR="006D397A" w:rsidRPr="00B41511" w:rsidRDefault="006D397A" w:rsidP="006D397A">
      <w:proofErr w:type="spellStart"/>
      <w:r w:rsidRPr="00B41511">
        <w:t>eMLG</w:t>
      </w:r>
      <w:proofErr w:type="spellEnd"/>
      <w:r w:rsidRPr="00B41511">
        <w:t xml:space="preserve">= expected number of </w:t>
      </w:r>
      <w:proofErr w:type="spellStart"/>
      <w:r w:rsidRPr="00B41511">
        <w:t>multilocus</w:t>
      </w:r>
      <w:proofErr w:type="spellEnd"/>
      <w:r w:rsidRPr="00B41511">
        <w:t xml:space="preserve"> genotypes</w:t>
      </w:r>
    </w:p>
    <w:p w14:paraId="28120F74" w14:textId="77777777" w:rsidR="006D397A" w:rsidRPr="00B41511" w:rsidRDefault="006D397A" w:rsidP="006D397A">
      <w:r w:rsidRPr="00B41511">
        <w:t>SE= standard error</w:t>
      </w:r>
    </w:p>
    <w:p w14:paraId="57E79A73" w14:textId="77777777" w:rsidR="006D397A" w:rsidRPr="00B41511" w:rsidRDefault="006D397A" w:rsidP="006D397A">
      <w:r w:rsidRPr="00B41511">
        <w:t>H= Shannon-Weiner Diversity index</w:t>
      </w:r>
    </w:p>
    <w:p w14:paraId="6B1D084A" w14:textId="77777777" w:rsidR="006D397A" w:rsidRPr="00B41511" w:rsidRDefault="006D397A" w:rsidP="006D397A">
      <w:r w:rsidRPr="00B41511">
        <w:t>G= Stoddard and Taylor's index</w:t>
      </w:r>
    </w:p>
    <w:p w14:paraId="53D3E8E8" w14:textId="77777777" w:rsidR="006D397A" w:rsidRPr="00B41511" w:rsidRDefault="006D397A" w:rsidP="006D397A">
      <w:r w:rsidRPr="00B41511">
        <w:t>Lambda= Simpson's index</w:t>
      </w:r>
    </w:p>
    <w:p w14:paraId="039AE706" w14:textId="77777777" w:rsidR="006D397A" w:rsidRPr="00B41511" w:rsidRDefault="006D397A" w:rsidP="006D397A">
      <w:r w:rsidRPr="00B41511">
        <w:t>E.5= Evenness</w:t>
      </w:r>
    </w:p>
    <w:p w14:paraId="689D8361" w14:textId="77777777" w:rsidR="006D397A" w:rsidRPr="00B41511" w:rsidRDefault="006D397A" w:rsidP="006D397A">
      <w:proofErr w:type="spellStart"/>
      <w:r w:rsidRPr="00B41511">
        <w:t>Hexp</w:t>
      </w:r>
      <w:proofErr w:type="spellEnd"/>
      <w:r w:rsidRPr="00B41511">
        <w:t xml:space="preserve">= </w:t>
      </w:r>
      <w:proofErr w:type="spellStart"/>
      <w:r w:rsidRPr="00B41511">
        <w:t>Nei's</w:t>
      </w:r>
      <w:proofErr w:type="spellEnd"/>
      <w:r w:rsidRPr="00B41511">
        <w:t xml:space="preserve"> gene diversity (expected heterozygosity)</w:t>
      </w:r>
    </w:p>
    <w:p w14:paraId="7DC614E6" w14:textId="77777777" w:rsidR="006D397A" w:rsidRPr="00B41511" w:rsidRDefault="006D397A" w:rsidP="006D397A">
      <w:proofErr w:type="spellStart"/>
      <w:r w:rsidRPr="00B41511">
        <w:t>Ia</w:t>
      </w:r>
      <w:proofErr w:type="spellEnd"/>
      <w:r w:rsidRPr="00B41511">
        <w:t>= Index of Association</w:t>
      </w:r>
    </w:p>
    <w:p w14:paraId="331CB4A4" w14:textId="77777777" w:rsidR="006D397A" w:rsidRPr="00B41511" w:rsidRDefault="006D397A" w:rsidP="006D397A">
      <w:proofErr w:type="spellStart"/>
      <w:r w:rsidRPr="00B41511">
        <w:t>rbarD</w:t>
      </w:r>
      <w:proofErr w:type="spellEnd"/>
      <w:r w:rsidRPr="00B41511">
        <w:t>= value of the Standardized Index of Association (</w:t>
      </w:r>
      <m:oMath>
        <m:acc>
          <m:accPr>
            <m:chr m:val="̅"/>
            <m:ctrlPr>
              <w:ins w:id="94" w:author="Teddy Garcia Aroca" w:date="2023-06-14T14:16:00Z">
                <w:rPr>
                  <w:rFonts w:ascii="Cambria Math" w:hAnsi="Cambria Math"/>
                  <w:i/>
                </w:rPr>
              </w:ins>
            </m:ctrlPr>
          </m:accPr>
          <m:e>
            <m:r>
              <w:rPr>
                <w:rFonts w:ascii="Cambria Math" w:hAnsi="Cambria Math"/>
              </w:rPr>
              <m:t>r</m:t>
            </m:r>
          </m:e>
        </m:acc>
      </m:oMath>
      <w:r w:rsidRPr="00B41511">
        <w:rPr>
          <w:vertAlign w:val="subscript"/>
        </w:rPr>
        <w:t>d</w:t>
      </w:r>
      <w:r w:rsidRPr="00B41511">
        <w:t>)</w:t>
      </w:r>
      <w:commentRangeEnd w:id="93"/>
      <w:r w:rsidR="005802AF">
        <w:rPr>
          <w:rStyle w:val="CommentReference"/>
        </w:rPr>
        <w:commentReference w:id="93"/>
      </w:r>
    </w:p>
    <w:p w14:paraId="6F4ABF6F" w14:textId="77777777" w:rsidR="006D397A" w:rsidRPr="0052792D" w:rsidRDefault="006D397A" w:rsidP="006D397A"/>
    <w:p w14:paraId="219EE695" w14:textId="77777777" w:rsidR="006D397A" w:rsidRPr="00B274AC" w:rsidRDefault="006D397A" w:rsidP="006D397A">
      <w:pPr>
        <w:pStyle w:val="Heading2"/>
        <w:rPr>
          <w:b/>
          <w:color w:val="000000" w:themeColor="text1"/>
          <w:sz w:val="24"/>
        </w:rPr>
      </w:pPr>
      <w:bookmarkStart w:id="95" w:name="_Toc85716358"/>
      <w:r w:rsidRPr="00B274AC">
        <w:rPr>
          <w:b/>
          <w:color w:val="000000" w:themeColor="text1"/>
          <w:sz w:val="24"/>
        </w:rPr>
        <w:t>D</w:t>
      </w:r>
      <w:bookmarkEnd w:id="95"/>
      <w:r w:rsidR="00E673A7">
        <w:rPr>
          <w:b/>
          <w:color w:val="000000" w:themeColor="text1"/>
          <w:sz w:val="24"/>
        </w:rPr>
        <w:t>ISCUSSION</w:t>
      </w:r>
    </w:p>
    <w:p w14:paraId="6800B346" w14:textId="77777777" w:rsidR="006D397A" w:rsidRPr="00644171" w:rsidRDefault="006D397A" w:rsidP="006D397A">
      <w:pPr>
        <w:widowControl w:val="0"/>
        <w:autoSpaceDE w:val="0"/>
        <w:autoSpaceDN w:val="0"/>
        <w:adjustRightInd w:val="0"/>
      </w:pPr>
    </w:p>
    <w:p w14:paraId="7DEA79C4" w14:textId="71351DD1" w:rsidR="006D397A" w:rsidRDefault="006D397A">
      <w:pPr>
        <w:widowControl w:val="0"/>
        <w:autoSpaceDE w:val="0"/>
        <w:autoSpaceDN w:val="0"/>
        <w:adjustRightInd w:val="0"/>
        <w:pPrChange w:id="96" w:author="Teddy Garcia Aroca" w:date="2023-06-12T10:16:00Z">
          <w:pPr>
            <w:widowControl w:val="0"/>
            <w:autoSpaceDE w:val="0"/>
            <w:autoSpaceDN w:val="0"/>
            <w:adjustRightInd w:val="0"/>
            <w:spacing w:line="480" w:lineRule="auto"/>
          </w:pPr>
        </w:pPrChange>
      </w:pPr>
      <w:r>
        <w:tab/>
      </w:r>
      <w:r w:rsidRPr="007E0676">
        <w:t xml:space="preserve">Emerging and re-emerging plant pathogens represent a threat to global food security </w:t>
      </w:r>
      <w:r w:rsidRPr="007E0676">
        <w:fldChar w:fldCharType="begin" w:fldLock="1"/>
      </w:r>
      <w:r w:rsidR="00CF5469">
        <w:instrText xml:space="preserve"> ADDIN ZOTERO_ITEM CSL_CITATION {"citationID":"1OP1PCMZ","properties":{"formattedCitation":"\\super 10,61\\nosupersub{}","plainCitation":"10,61","noteIndex":0},"citationItems":[{"id":"iHDLutT3/pXGT2ddB","uris":["http://www.mendeley.com/documents/?uuid=107afad2-9453-46d8-ba34-61637f18c519"],"itemData":{"DOI":"10.1073/pnas.2022239118","ISSN":"10916490","PMID":"34021073","abstract":"Plant disease outbreaks are increasing and threaten food security for the vulnerable in many areas of the world. Now a global human pandemic is threatening the health of millions on our planet. A stable, nutritious food supply will be needed to lift people out of poverty and improve health outcomes. Plant diseases, both endemic and recently emerging, are spreading and exacerbated by climate change, transmission with global food trade networks, pathogen spillover, and evolution of new pathogen lineages. In order to tackle these grand challenges, a new set of tools that include disease surveillance and improved detection technologies including pathogen sensors and predictive modeling and data analytics are needed to prevent future outbreaks. Herein, we describe an integrated research agenda that could help mitigate future plant disease pandemics.","author":[{"dropping-particle":"","family":"Ristaino","given":"Jean B.","non-dropping-particle":"","parse-names":false,"suffix":""},{"dropping-particle":"","family":"Anderson","given":"Pamela K.","non-dropping-particle":"","parse-names":false,"suffix":""},{"dropping-particle":"","family":"Bebber","given":"Daniel P.","non-dropping-particle":"","parse-names":false,"suffix":""},{"dropping-particle":"","family":"Brauman","given":"Kate A.","non-dropping-particle":"","parse-names":false,"suffix":""},{"dropping-particle":"","family":"Cunniffe","given":"Nik J.","non-dropping-particle":"","parse-names":false,"suffix":""},{"dropping-particle":"V.","family":"Fedoroff","given":"Nina","non-dropping-particle":"","parse-names":false,"suffix":""},{"dropping-particle":"","family":"Finegold","given":"Cambria","non-dropping-particle":"","parse-names":false,"suffix":""},{"dropping-particle":"","family":"Garrett","given":"Karen A.","non-dropping-particle":"","parse-names":false,"suffix":""},{"dropping-particle":"","family":"Gilligan","given":"Christopher A.","non-dropping-particle":"","parse-names":false,"suffix":""},{"dropping-particle":"","family":"Jones","given":"Christopher M.","non-dropping-particle":"","parse-names":false,"suffix":""},{"dropping-particle":"","family":"Martin","given":"Michael D.","non-dropping-particle":"","parse-names":false,"suffix":""},{"dropping-particle":"","family":"MacDonald","given":"Graham K.","non-dropping-particle":"","parse-names":false,"suffix":""},{"dropping-particle":"","family":"Neenan","given":"Patricia","non-dropping-particle":"","parse-names":false,"suffix":""},{"dropping-particle":"","family":"Records","given":"Angela","non-dropping-particle":"","parse-names":false,"suffix":""},{"dropping-particle":"","family":"Schmale","given":"David G.","non-dropping-particle":"","parse-names":false,"suffix":""},{"dropping-particle":"","family":"Tateosian","given":"Laura","non-dropping-particle":"","parse-names":false,"suffix":""},{"dropping-particle":"","family":"Wei","given":"Qingshan","non-dropping-particle":"","parse-names":false,"suffix":""}],"container-title":"Proceedings of the National Academy of Sciences of the United States of America","id":"ITEM-1","issue":"23","issued":{"date-parts":[["2021"]]},"page":"1-9","title":"The persistent threat of emerging plant disease pandemics to global food security","type":"article-journal","volume":"118"}},{"id":"iHDLutT3/aH3L5oFG","uris":["http://www.mendeley.com/documents/?uuid=37a48eb4-21b6-4e4a-a4ad-6200c3cc594b"],"itemData":{"DOI":"10.1016/B978-0-444-52512-3.00209-6","ISBN":"9780080931395","abstract":"Emerging plant diseases arise as a consequence of ecological and/or genetic changes in the interaction occurring between plant pathogens and their abiotic and biotic environment that may lead to severe disease outbreaks to regularly recur where previously there were none. Understanding the epidemiology and evolutionary biology underlying the different origins of emerging diseases is a crucial step to predicting the identity of future emerging diseases. However, even if greater clarity is achieved in this arena, these epidemics may impose significant economic, social, and environmental damage that is hard, if not impossible, to redress.","author":[{"dropping-particle":"","family":"Ristaino","given":"Jean B.","non-dropping-particle":"","parse-names":false,"suffix":""},{"dropping-particle":"","family":"Records","given":"Angela","non-dropping-particle":"","parse-names":false,"suffix":""}],"container-title":"APS Press","id":"ITEM-2","issued":{"date-parts":[["2020"]]},"number-of-pages":"151","title":"Emerging plant diseases and global food security","type":"book"}}],"schema":"https://github.com/citation-style-language/schema/raw/master/csl-citation.json"} </w:instrText>
      </w:r>
      <w:r w:rsidRPr="007E0676">
        <w:fldChar w:fldCharType="separate"/>
      </w:r>
      <w:r w:rsidR="00CF5469" w:rsidRPr="00CF5469">
        <w:rPr>
          <w:vertAlign w:val="superscript"/>
        </w:rPr>
        <w:t>10,61</w:t>
      </w:r>
      <w:r w:rsidRPr="007E0676">
        <w:fldChar w:fldCharType="end"/>
      </w:r>
      <w:r w:rsidRPr="007E0676">
        <w:t xml:space="preserve">. The invasion of exotic pathogens into new environments </w:t>
      </w:r>
      <w:r>
        <w:t>may be</w:t>
      </w:r>
      <w:r w:rsidRPr="007E0676">
        <w:t xml:space="preserve"> an indirect effect of globalization </w:t>
      </w:r>
      <w:r w:rsidRPr="007E0676">
        <w:fldChar w:fldCharType="begin" w:fldLock="1"/>
      </w:r>
      <w:r w:rsidR="00CF5469">
        <w:instrText xml:space="preserve"> ADDIN ZOTERO_ITEM CSL_CITATION {"citationID":"FRU5OaAS","properties":{"formattedCitation":"\\super 62,63\\nosupersub{}","plainCitation":"62,63","noteIndex":0},"citationItems":[{"id":"iHDLutT3/PzYGlVhC","uris":["http://www.mendeley.com/documents/?uuid=889d5982-021d-4d39-9ba9-aab2c0ee8f7c"],"itemData":{"DOI":"10.1146/annurev.micro.091208.073435","ISSN":"00664227","PMID":"19575560","abstract":"Batrachochytrium dendrobatidis (Bd) is a chytrid fungus that causes chytridiomycosis in amphibians. Only named in 1999, Bd is a proximate driver of declines in global amphibian biodiversity. The pathogen infects over 350 species of amphibians and is found on all continents except Antarctica. However, the processes that have led to the global distribution of Bd and the occurrence of chytridiomycosis remain unclear. This review explores the molecular, epidemiological, and ecological evidence that Bd evolved from an endemic ancestral lineage to achieve global prominence via anthropogenically mediated spread. We then consider the major host and pathogen factors that have led to the occurrence of chytridiomycosis in amphibian species, populations, and communities. Copyright © 2009 by Annual Reviews. All rights reserved.","author":[{"dropping-particle":"","family":"Fisher","given":"Matthew C.","non-dropping-particle":"","parse-names":false,"suffix":""},{"dropping-particle":"","family":"Garner","given":"Trenton W.J.","non-dropping-particle":"","parse-names":false,"suffix":""},{"dropping-particle":"","family":"Walker","given":"Susan F.","non-dropping-particle":"","parse-names":false,"suffix":""}],"container-title":"Annual Review of Microbiology","id":"ITEM-1","issued":{"date-parts":[["2009"]]},"page":"291-310","title":"Global emergence of Batrachochytrium dendrobatidis and amphibian chytridiomycosis in space, time, and host","type":"article-journal","volume":"63"}},{"id":"iHDLutT3/WnBC8inU","uris":["http://www.mendeley.com/documents/?uuid=acc2205a-b8fb-4416-abeb-b7035c1cb0d2"],"itemData":{"DOI":"10.1038/nature10947","ISSN":"00280836","PMID":"22498624","abstract":"The past two decades have seen an increasing number of virulent infectious diseases in natural populations and managed landscapes. In both animals and plants, an unprecedented number of fungal and fungal-like diseases have recently caused some of the most severe die-offs and extinctions ever witnessed in wild species, and are jeopardizing food security. Human activity is intensifying fungal disease dispersal by modifying natural environments and thus creating new opportunities for evolution. We argue that nascent fungal infections will cause increasing attrition of biodiversity, with wider implications for human and ecosystem health, unless steps are taken to tighten biosecurity worldwide. © 2012 Macmillan Publishers Limited. All rights reserved.","author":[{"dropping-particle":"","family":"Fisher","given":"Matthew C.","non-dropping-particle":"","parse-names":false,"suffix":""},{"dropping-particle":"","family":"Henk","given":"Daniel A.","non-dropping-particle":"","parse-names":false,"suffix":""},{"dropping-particle":"","family":"Briggs","given":"Cheryl J.","non-dropping-particle":"","parse-names":false,"suffix":""},{"dropping-particle":"","family":"Brownstein","given":"John S.","non-dropping-particle":"","parse-names":false,"suffix":""},{"dropping-particle":"","family":"Madoff","given":"Lawrence C.","non-dropping-particle":"","parse-names":false,"suffix":""},{"dropping-particle":"","family":"McCraw","given":"Sarah L.","non-dropping-particle":"","parse-names":false,"suffix":""},{"dropping-particle":"","family":"Gurr","given":"Sarah J.","non-dropping-particle":"","parse-names":false,"suffix":""}],"container-title":"Nature","id":"ITEM-2","issue":"7393","issued":{"date-parts":[["2012"]]},"page":"186-194","publisher":"Nature Publishing Group","title":"Emerging fungal threats to animal, plant and ecosystem health","type":"article-journal","volume":"484"}}],"schema":"https://github.com/citation-style-language/schema/raw/master/csl-citation.json"} </w:instrText>
      </w:r>
      <w:r w:rsidRPr="007E0676">
        <w:fldChar w:fldCharType="separate"/>
      </w:r>
      <w:r w:rsidR="00CF5469" w:rsidRPr="00CF5469">
        <w:rPr>
          <w:vertAlign w:val="superscript"/>
        </w:rPr>
        <w:t>62,63</w:t>
      </w:r>
      <w:r w:rsidRPr="007E0676">
        <w:fldChar w:fldCharType="end"/>
      </w:r>
      <w:r w:rsidRPr="007E0676">
        <w:t>. The rate of geographical expansion of a plant pathogen is oftentimes unknown</w:t>
      </w:r>
      <w:r>
        <w:t>,</w:t>
      </w:r>
      <w:r w:rsidRPr="007E0676">
        <w:t xml:space="preserve"> and </w:t>
      </w:r>
      <w:r>
        <w:t xml:space="preserve">potential </w:t>
      </w:r>
      <w:r w:rsidRPr="007E0676">
        <w:t xml:space="preserve">outbreaks </w:t>
      </w:r>
      <w:r>
        <w:t>may</w:t>
      </w:r>
      <w:r w:rsidRPr="007E0676">
        <w:t xml:space="preserve"> be avoided </w:t>
      </w:r>
      <w:r>
        <w:t>with</w:t>
      </w:r>
      <w:r w:rsidRPr="007E0676">
        <w:t xml:space="preserve"> a better understanding of populations </w:t>
      </w:r>
      <w:r>
        <w:t>dynamics</w:t>
      </w:r>
      <w:r w:rsidRPr="007E0676">
        <w:t xml:space="preserve"> (Fisher et al. 2012).</w:t>
      </w:r>
      <w:r>
        <w:t xml:space="preserve"> </w:t>
      </w:r>
      <w:r w:rsidRPr="007E0676">
        <w:t>Most recently, the availability of molecular data has provided insights into the life history of many plant pathogens</w:t>
      </w:r>
      <w:r>
        <w:t xml:space="preserve"> </w:t>
      </w:r>
      <w:r>
        <w:fldChar w:fldCharType="begin" w:fldLock="1"/>
      </w:r>
      <w:r w:rsidR="00CF5469">
        <w:instrText xml:space="preserve"> ADDIN ZOTERO_ITEM CSL_CITATION {"citationID":"Cm9XPvs4","properties":{"formattedCitation":"\\super 7\\nosupersub{}","plainCitation":"7","noteIndex":0},"citationItems":[{"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Phytopathology","id":"ITEM-1","issue":"1","issued":{"date-parts":[["2016"]]},"page":"323-346","title":"Population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w:t>
      </w:r>
      <w:r>
        <w:fldChar w:fldCharType="end"/>
      </w:r>
      <w:r w:rsidRPr="007E0676">
        <w:t>. However, in many instances, these studies are not carried out for known plant pathogens</w:t>
      </w:r>
      <w:r>
        <w:t xml:space="preserve">; therefore, geographic </w:t>
      </w:r>
      <w:r w:rsidRPr="007E0676">
        <w:t>origin, diversity,</w:t>
      </w:r>
      <w:r>
        <w:t xml:space="preserve"> migration strategies, recombination rates and evolution potential, genomic regions associated with pathogenicity</w:t>
      </w:r>
      <w:r w:rsidRPr="007E0676">
        <w:t xml:space="preserve">, and </w:t>
      </w:r>
      <w:r>
        <w:t>migration across host species remain unknown</w:t>
      </w:r>
      <w:r w:rsidRPr="007E0676">
        <w:t xml:space="preserve"> </w:t>
      </w:r>
      <w:r>
        <w:fldChar w:fldCharType="begin" w:fldLock="1"/>
      </w:r>
      <w:r w:rsidR="00CF5469">
        <w:instrText xml:space="preserve"> ADDIN ZOTERO_ITEM CSL_CITATION {"citationID":"vdiTxzq3","properties":{"formattedCitation":"\\super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7E0676">
        <w:t xml:space="preserve">. </w:t>
      </w:r>
      <w:r>
        <w:t>As discussed earlier, the two competing hypotheses (EPH and NPH) of pathogen emergence are not necessarily exclusive, making these assessments more complicated.</w:t>
      </w:r>
    </w:p>
    <w:p w14:paraId="274E3F47" w14:textId="77777777" w:rsidR="006D397A" w:rsidRDefault="006D397A" w:rsidP="00340A3E">
      <w:pPr>
        <w:widowControl w:val="0"/>
        <w:autoSpaceDE w:val="0"/>
        <w:autoSpaceDN w:val="0"/>
        <w:adjustRightInd w:val="0"/>
      </w:pPr>
    </w:p>
    <w:p w14:paraId="7FDE4FFF" w14:textId="4E82E4C9" w:rsidR="006D397A" w:rsidRDefault="006D397A">
      <w:pPr>
        <w:widowControl w:val="0"/>
        <w:autoSpaceDE w:val="0"/>
        <w:autoSpaceDN w:val="0"/>
        <w:adjustRightInd w:val="0"/>
        <w:ind w:firstLine="720"/>
        <w:pPrChange w:id="97" w:author="Teddy Garcia Aroca" w:date="2023-06-12T10:16:00Z">
          <w:pPr>
            <w:widowControl w:val="0"/>
            <w:autoSpaceDE w:val="0"/>
            <w:autoSpaceDN w:val="0"/>
            <w:adjustRightInd w:val="0"/>
            <w:spacing w:line="480" w:lineRule="auto"/>
            <w:ind w:firstLine="720"/>
          </w:pPr>
        </w:pPrChange>
      </w:pPr>
      <w:r w:rsidRPr="007E0676">
        <w:t xml:space="preserve">The appearance of invasive plant and fungal species in agricultural ecosystems </w:t>
      </w:r>
      <w:r>
        <w:t>often</w:t>
      </w:r>
      <w:r w:rsidRPr="007E0676">
        <w:t xml:space="preserve"> involve</w:t>
      </w:r>
      <w:r>
        <w:t>s</w:t>
      </w:r>
      <w:r w:rsidRPr="007E0676">
        <w:t xml:space="preserve"> founder effects, when the invasion event is caused by a single genotype</w:t>
      </w:r>
      <w:r>
        <w:t xml:space="preserve"> that infects a new host </w:t>
      </w:r>
      <w:r w:rsidRPr="007E0676">
        <w:fldChar w:fldCharType="begin" w:fldLock="1"/>
      </w:r>
      <w:r w:rsidR="00CF5469">
        <w:instrText xml:space="preserve"> ADDIN ZOTERO_ITEM CSL_CITATION {"citationID":"D9AMwKak","properties":{"formattedCitation":"\\super 24,64\\nosupersub{}","plainCitation":"24,64","noteIndex":0},"citationItems":[{"id":"iHDLutT3/q3hzgM9d","uris":["http://www.mendeley.com/documents/?uuid=be5dc56e-fd10-4218-99d3-d51258b451e7"],"itemData":{"DOI":"10.1371/journal.pone.0237894","ISBN":"2017670132687","ISSN":"19326203","PMID":"33647021","abstract":"Infectious diseases and invasive species can be strong drivers of biological systems that may interact to shift plant community composition. For example, disease can modify resource competition between invasive and native species. Invasive species tend to interact with a diversity of native species, and it is unclear how native species differ in response to disease-mediated competition with invasive species. Here, we quantified the biomass responses of three native North American grass species (Dichanthelium clandestinum, Elymus virginicus, and Eragrostis spectabilis) to disease-mediated competition with the non-native invasive grass Microstegium vimineum. The foliar fungal pathogen Bipolaris gigantea has recently emerged in Microstegium populations, causing a leaf spot disease that reduces Microstegium biomass and seed production. In a greenhouse experiment, we examined the effects of B. gigantea inoculation on two components of competitive ability for each native species: growth in the absence of competition and biomass responses to increasing densities of Microstegium. Bipolaris gigantea inoculation affected each of the three native species in unique ways, by increasing (Dichanthelium), decreasing (Elymus), or not changing (Eragrostis) their growth in the absence of competition relative to mock inoculation. Bipolaris gigantea inoculation did not, however, affect Microstegium biomass or mediate the effect of Microstegium density on native plant biomass. Thus, B. gigantea had species-specific effects on native plant competition with Microstegium through species-specific biomass responses to B. gigantea inoculation, but not through modified responses to Microstegium density. Our results suggest that disease may uniquely modify competitive interactions between invasive and native plants for different native plant species.","author":[{"dropping-particle":"","family":"Kendig","given":"Amy E.","non-dropping-particle":"","parse-names":false,"suffix":""},{"dropping-particle":"","family":"Svahnström","given":"Vida J.","non-dropping-particle":"","parse-names":false,"suffix":""},{"dropping-particle":"","family":"Adhikari","given":"Ashish","non-dropping-particle":"","parse-names":false,"suffix":""},{"dropping-particle":"","family":"Harmon","given":"Philip F.","non-dropping-particle":"","parse-names":false,"suffix":""},{"dropping-particle":"","family":"Flory","given":"S. Luke","non-dropping-particle":"","parse-names":false,"suffix":""}],"container-title":"PLoS ONE","id":"ITEM-1","issue":"3 March","issued":{"date-parts":[["2021"]]},"page":"1-17","title":"Emerging fungal pathogen of an invasive grass: Implications for competition with native plant species","type":"article-journal","volume":"16"}},{"id":"iHDLutT3/o4Il1qXc","uris":["http://www.mendeley.com/documents/?uuid=499b9bbf-c7a5-4294-811c-24cb6b333b4f"],"itemData":{"DOI":"10.1186/s43008-019-0020-8","ISSN":"22106359","abstract":"Clonal reproduction is common in fungi and fungal-like organisms during epidemics and invasion events. The success of clonal fungi shaped systems for their classification and some pathogens are tacitly treated as asexual. We argue that genetic recombination driven by sexual reproduction must be a starting hypothesis when dealing with fungi for two reasons: (1) Clones eventually crash because they lack adaptability; and (2) fungi find a way to exchange genetic material through recombination, whether sexual, parasexual, or hybridisation. Successful clones may prevail over space and time, but they are the product of recombination and the next successful clone will inevitably appear. Fungal pathogen populations are dynamic rather than static, and they need genetic recombination to adapt to a changing environment.","author":[{"dropping-particle":"","family":"Drenth","given":"André","non-dropping-particle":"","parse-names":false,"suffix":""},{"dropping-particle":"","family":"McTaggart","given":"Alistair R.","non-dropping-particle":"","parse-names":false,"suffix":""},{"dropping-particle":"","family":"Wingfield","given":"Brenda D.","non-dropping-particle":"","parse-names":false,"suffix":""}],"container-title":"IMA Fungus","id":"ITEM-2","issue":"1","issued":{"date-parts":[["2019"]]},"page":"1-6","publisher":"IMA Fungus","title":"Fungal clones win the battle, but recombination wins the war","type":"article-journal","volume":"10"}}],"schema":"https://github.com/citation-style-language/schema/raw/master/csl-citation.json"} </w:instrText>
      </w:r>
      <w:r w:rsidRPr="007E0676">
        <w:fldChar w:fldCharType="separate"/>
      </w:r>
      <w:r w:rsidR="00CF5469" w:rsidRPr="00CF5469">
        <w:rPr>
          <w:vertAlign w:val="superscript"/>
        </w:rPr>
        <w:t>24,64</w:t>
      </w:r>
      <w:r w:rsidRPr="007E0676">
        <w:fldChar w:fldCharType="end"/>
      </w:r>
      <w:r w:rsidRPr="007E0676">
        <w:t>.</w:t>
      </w:r>
      <w:r>
        <w:t xml:space="preserve"> These introductions may happen through different mechanisms, including host jumps and tracking, horizontal gene transfer, hybridization, and other evolutionary processes that influence host-pathogen interactions </w:t>
      </w:r>
      <w:r>
        <w:fldChar w:fldCharType="begin" w:fldLock="1"/>
      </w:r>
      <w:r w:rsidR="00CF5469">
        <w:instrText xml:space="preserve"> ADDIN ZOTERO_ITEM CSL_CITATION {"citationID":"oDP0TgI8","properties":{"formattedCitation":"\\super 1,65,66\\nosupersub{}","plainCitation":"1,65,66","noteIndex":0},"citationItems":[{"id":"iHDLutT3/akXz28nH","uris":["http://www.mendeley.com/documents/?uuid=8dfee788-2f80-418e-b339-65f768bdda83"],"itemData":{"DOI":"10.1146/annurev.phyto.010708.154114","ISSN":"00664286","PMID":"18680424","abstract":"Plant pathogens can emerge in agricultural ecosystems through several mechanisms, including host-tracking, host jumps, hybridization and horizontal gene transfer. High-throughput DNA sequencing coupled with new analytical approaches make it possible to differentiate among these mechanisms and to infer the time and place where pathogens first emerged. We present several examples to illustrate the different mechanisms and timescales associated with the origins of important plant pathogens. In some cases pathogens were domesticated along with their hosts during the invention of agriculture approximately 10,000 years ago. In other cases pathogens appear to have emerged very recently and almost instantaneously following horizontal gene transfer or hybridization. The predominant unifying feature in these examples is the environmental and genetic uniformity of the agricultural ecosystem in which the pathogens emerged. We conclude that agro-ecosystems will continue to select for new pathogens unless they are re-engineered to make them less conducive to pathogen emergence. Copyright © 2008 by Annual Reviews. All rights reserved.","author":[{"dropping-particle":"","family":"Stukenbrock","given":"Eva H.","non-dropping-particle":"","parse-names":false,"suffix":""},{"dropping-particle":"","family":"McDonald","given":"Bruce A.","non-dropping-particle":"","parse-names":false,"suffix":""}],"container-title":"Annual Review of Phytopathology","id":"ITEM-1","issued":{"date-parts":[["2008"]]},"page":"75-100","title":"The origins of plant pathogens in agro-ecosystems","type":"article-journal","volume":"46"}},{"id":"iHDLutT3/naqe1gLo","uris":["http://www.mendeley.com/documents/?uuid=178eaced-5136-4faa-8d7b-fdca27a39e77"],"itemData":{"DOI":"10.1016/j.fbr.2014.02.001","ISBN":"1","ISSN":"17494613","abstract":"Fungal genomes vary considerably in size and organization. The genome of Microsporidium contains less than 3Mb while the genomes of several Basidiomycetes and Ascomycetes greatly exceed 100Mb. Likewise chromosome numbers and ploidy levels can differ even between closely related species. The differences in genome architecture among fungi reflect the interplay of different mutational processes as well as the population biology of the different species. Comparative genome studies have elucidated the underlying mechanisms of genome evolution in different groups of fungi and have provided insight into species-specific genomic traits. Mobile genetic elements have been instrumental in shaping the genome architecture and gene content in many fungal species. In many pathogenic fungi the mobile genetic elements even play a crucial role in rapid adaptive evolution by mediating high rates of sequence mutations, chromosomal rearrangements, and ploidy changes. But in many species mobile elements are efficiently restricted by defense mechanisms, which have evolved to suppress and regulate parasitic elements. Different rates of genome dynamic and adaptive evolution may reflect varying effective population sizes through which genetic drift and natural selection have differentially affected genome architecture in fungi over time. © 2014 The British Mycological Society.","author":[{"dropping-particle":"","family":"Stukenbrock","given":"Eva H.","non-dropping-particle":"","parse-names":false,"suffix":""},{"dropping-particle":"","family":"Croll","given":"Daniel","non-dropping-particle":"","parse-names":false,"suffix":""}],"container-title":"Fungal Biology Reviews","id":"ITEM-2","issue":"1","issued":{"date-parts":[["2014"]]},"page":"1-12","publisher":"Elsevier Ltd","title":"The evolving fungal genome","type":"article-journal","volume":"28"}},{"id":"iHDLutT3/720C6Lxx","uris":["http://www.mendeley.com/documents/?uuid=5301772d-2df1-4138-8a1f-2b2dcf27985e"],"itemData":{"DOI":"10.1038/nrmicro.2017.76","ISSN":"17401534","PMID":"28781365","abstract":"The fungal kingdom comprises some of the most devastating plant pathogens. Sequencing the genomes of fungal pathogens has shown a remarkable variability in genome size and architecture. Population genomic data enable us to understand the mechanisms and the history of changes in genome size and adaptive evolution in plant pathogens. Although transposable elements predominantly have negative effects on their host, fungal pathogens provide prominent examples of advantageous associations between rapidly evolving transposable elements and virulence genes that cause variation in virulence phenotypes. By providing homogeneous environments at large regional scales, managed ecosystems, such as modern agriculture, can be conducive for the rapid evolution and dispersal of pathogens. In this Review, we summarize key examples from fungal plant pathogen genomics and discuss evolutionary processes in pathogenic fungi in the context of molecular evolution, population genomics and agriculture.","author":[{"dropping-particle":"","family":"Möller","given":"Mareike","non-dropping-particle":"","parse-names":false,"suffix":""},{"dropping-particle":"","family":"Stukenbrock","given":"Eva H.","non-dropping-particle":"","parse-names":false,"suffix":""}],"container-title":"Nature Reviews Microbiology","id":"ITEM-3","issue":"12","issued":{"date-parts":[["2017"]]},"page":"756-771","publisher":"Nature Publishing Group","title":"Evolution and genome architecture in fungal plant pathogens","type":"article-journal","volume":"15"}}],"schema":"https://github.com/citation-style-language/schema/raw/master/csl-citation.json"} </w:instrText>
      </w:r>
      <w:r>
        <w:fldChar w:fldCharType="separate"/>
      </w:r>
      <w:r w:rsidR="00CF5469" w:rsidRPr="00CF5469">
        <w:rPr>
          <w:vertAlign w:val="superscript"/>
        </w:rPr>
        <w:t>1,65,66</w:t>
      </w:r>
      <w:r>
        <w:fldChar w:fldCharType="end"/>
      </w:r>
      <w:r>
        <w:t xml:space="preserve">. In most cases, the center of biodiversity offers insight into pathogen life history, infection potential, epidemic propensity, emergence timeline, and potential sources of resistance </w:t>
      </w:r>
      <w:r>
        <w:fldChar w:fldCharType="begin" w:fldLock="1"/>
      </w:r>
      <w:r w:rsidR="00CF5469">
        <w:instrText xml:space="preserve"> ADDIN ZOTERO_ITEM CSL_CITATION {"citationID":"yeqEwkdR","properties":{"formattedCitation":"\\super 7,8,67\\uc0\\u8211{}69\\nosupersub{}","plainCitation":"7,8,67–69","noteIndex":0},"citationItems":[{"id":"iHDLutT3/Bp8OHbex","uris":["http://www.mendeley.com/documents/?uuid=1434a6d1-ba20-4a93-8f65-c7528989fef9"],"itemData":{"DOI":"10.1126/science.aar1965","ISSN":"10959203","PMID":"29748278","abstract":"Globalized infectious diseases are causing species declines worldwide, but their source often remains elusive. We used whole-genome sequencing to solve the spatiotemporal origins of the most devastating panzootic to date, caused by the fungus Batrachochytrium dendrobatidis, a proximate driver of global amphibian declines. We traced the source of B. dendrobatidis to the Korean peninsula, where one lineage, BdASIA-1, exhibits the genetic hallmarks of an ancestral population that seeded the panzootic. We date the emergence of this pathogen to the early 20th century, coinciding with the global expansion of commercial trade in amphibians, and we show that intercontinental transmission is ongoing. Our findings point to East Asia as a geographic hotspot for B. dendrobatidis biodiversity and the original source of these lineages that now parasitize amphibians worldwide.","author":[{"dropping-particle":"","family":"O’Hanlon","given":"Simon J.","non-dropping-particle":"","parse-names":false,"suffix":""},{"dropping-particle":"","family":"Rieux","given":"Adrien","non-dropping-particle":"","parse-names":false,"suffix":""},{"dropping-particle":"","family":"Farrer","given":"Rhys A.","non-dropping-particle":"","parse-names":false,"suffix":""},{"dropping-particle":"","family":"Rosa","given":"Gonçalo M.","non-dropping-particle":"","parse-names":false,"suffix":""},{"dropping-particle":"","family":"Waldman","given":"Bruce","non-dropping-particle":"","parse-names":false,"suffix":""},{"dropping-particle":"","family":"Bataille","given":"Arnaud","non-dropping-particle":"","parse-names":false,"suffix":""},{"dropping-particle":"","family":"Kosch","given":"Tiffany A.","non-dropping-particle":"","parse-names":false,"suffix":""},{"dropping-particle":"","family":"Murray","given":"Kris A.","non-dropping-particle":"","parse-names":false,"suffix":""},{"dropping-particle":"","family":"Brankovics","given":"Balázs","non-dropping-particle":"","parse-names":false,"suffix":""},{"dropping-particle":"","family":"Fumagalli","given":"Matteo","non-dropping-particle":"","parse-names":false,"suffix":""},{"dropping-particle":"","family":"Martin","given":"Michael D.","non-dropping-particle":"","parse-names":false,"suffix":""},{"dropping-particle":"","family":"Wales","given":"Nathan","non-dropping-particle":"","parse-names":false,"suffix":""},{"dropping-particle":"","family":"Alvarado-Rybak","given":"Mario","non-dropping-particle":"","parse-names":false,"suffix":""},{"dropping-particle":"","family":"Bates","given":"Kieran A.","non-dropping-particle":"","parse-names":false,"suffix":""},{"dropping-particle":"","family":"Berger","given":"Lee","non-dropping-particle":"","parse-names":false,"suffix":""},{"dropping-particle":"","family":"Böll","given":"Susanne","non-dropping-particle":"","parse-names":false,"suffix":""},{"dropping-particle":"","family":"Brookes","given":"Lola","non-dropping-particle":"","parse-names":false,"suffix":""},{"dropping-particle":"","family":"Clare","given":"Frances","non-dropping-particle":"","parse-names":false,"suffix":""},{"dropping-particle":"","family":"Courtois","given":"Elodie A.","non-dropping-particle":"","parse-names":false,"suffix":""},{"dropping-particle":"","family":"Cunningham","given":"Andrew A.","non-dropping-particle":"","parse-names":false,"suffix":""},{"dropping-particle":"","family":"Doherty-Bone","given":"Thomas M.","non-dropping-particle":"","parse-names":false,"suffix":""},{"dropping-particle":"","family":"Ghosh","given":"Pria","non-dropping-particle":"","parse-names":false,"suffix":""},{"dropping-particle":"","family":"Gower","given":"David J.","non-dropping-particle":"","parse-names":false,"suffix":""},{"dropping-particle":"","family":"Hintz","given":"William E.","non-dropping-particle":"","parse-names":false,"suffix":""},{"dropping-particle":"","family":"Höglund","given":"Jacob","non-dropping-particle":"","parse-names":false,"suffix":""},{"dropping-particle":"","family":"Jenkinson","given":"Thomas S.","non-dropping-particle":"","parse-names":false,"suffix":""},{"dropping-particle":"","family":"Lin","given":"Chun Fu","non-dropping-particle":"","parse-names":false,"suffix":""},{"dropping-particle":"","family":"Laurila","given":"Anssi","non-dropping-particle":"","parse-names":false,"suffix":""},{"dropping-particle":"","family":"Loyau","given":"Adeline","non-dropping-particle":"","parse-names":false,"suffix":""},{"dropping-particle":"","family":"Martel","given":"An","non-dropping-particle":"","parse-names":false,"suffix":""},{"dropping-particle":"","family":"Meurling","given":"Sara","non-dropping-particle":"","parse-names":false,"suffix":""},{"dropping-particle":"","family":"Miaud","given":"Claude","non-dropping-particle":"","parse-names":false,"suffix":""},{"dropping-particle":"","family":"Minting","given":"Pete","non-dropping-particle":"","parse-names":false,"suffix":""},{"dropping-particle":"","family":"Pasmans","given":"Frank","non-dropping-particle":"","parse-names":false,"suffix":""},{"dropping-particle":"","family":"Schmeller","given":"Dirk S.","non-dropping-particle":"","parse-names":false,"suffix":""},{"dropping-particle":"","family":"Schmidt","given":"Benedikt R.","non-dropping-particle":"","parse-names":false,"suffix":""},{"dropping-particle":"","family":"Shelton","given":"Jennifer M.G.","non-dropping-particle":"","parse-names":false,"suffix":""},{"dropping-particle":"","family":"Skerratt","given":"Lee F.","non-dropping-particle":"","parse-names":false,"suffix":""},{"dropping-particle":"","family":"Smith","given":"Freya","non-dropping-particle":"","parse-names":false,"suffix":""},{"dropping-particle":"","family":"Soto-Azat","given":"Claudio","non-dropping-particle":"","parse-names":false,"suffix":""},{"dropping-particle":"","family":"Spagnoletti","given":"Matteo","non-dropping-particle":"","parse-names":false,"suffix":""},{"dropping-particle":"","family":"Tessa","given":"Giulia","non-dropping-particle":"","parse-names":false,"suffix":""},{"dropping-particle":"","family":"Toledo","given":"Luís Felipe","non-dropping-particle":"","parse-names":false,"suffix":""},{"dropping-particle":"","family":"Valenzuela-Sánchez","given":"Andrés","non-dropping-particle":"","parse-names":false,"suffix":""},{"dropping-particle":"","family":"Verster","given":"Ruhan","non-dropping-particle":"","parse-names":false,"suffix":""},{"dropping-particle":"","family":"Vörös","given":"Judit","non-dropping-particle":"","parse-names":false,"suffix":""},{"dropping-particle":"","family":"Webb","given":"Rebecca J.","non-dropping-particle":"","parse-names":false,"suffix":""},{"dropping-particle":"","family":"Wierzbicki","given":"Claudia","non-dropping-particle":"","parse-names":false,"suffix":""},{"dropping-particle":"","family":"Wombwell","given":"Emma","non-dropping-particle":"","parse-names":false,"suffix":""},{"dropping-particle":"","family":"Zamudio","given":"Kelly R.","non-dropping-particle":"","parse-names":false,"suffix":""},{"dropping-particle":"","family":"Aanensen","given":"David M.","non-dropping-particle":"","parse-names":false,"suffix":""},{"dropping-particle":"","family":"James","given":"Timothy Y.","non-dropping-particle":"","parse-names":false,"suffix":""},{"dropping-particle":"","family":"Thomas","given":"M.","non-dropping-particle":"","parse-names":false,"suffix":""},{"dropping-particle":"","family":"Weldon","given":"Ché","non-dropping-particle":"","parse-names":false,"suffix":""},{"dropping-particle":"","family":"Bosch","given":"Jaime","non-dropping-particle":"","parse-names":false,"suffix":""},{"dropping-particle":"","family":"Balloux","given":"François","non-dropping-particle":"","parse-names":false,"suffix":""},{"dropping-particle":"","family":"Garner","given":"Trenton W.J.","non-dropping-particle":"","parse-names":false,"suffix":""},{"dropping-particle":"","family":"Fisher","given":"Matthew C.","non-dropping-particle":"","parse-names":false,"suffix":""}],"container-title":"Science","id":"ITEM-1","issue":"6389","issued":{"date-parts":[["2018"]]},"page":"621-627","title":"Recent Asian origin of chytrid fungi causing global amphibian declines","type":"article-journal","volume":"360"}},{"id":"iHDLutT3/es8KoHMl","uris":["http://www.mendeley.com/documents/?uuid=ffbdad6e-87c9-43b2-a49b-8430803893da"],"itemData":{"DOI":"10.1128/AEM.02576-16","ISSN":"14665123","PMID":"27736792","abstract":"While high-throughput sequencing methods are revolutionizing fungal ecology, recovering accurate estimates of species richness and abundance has proven elusive. We sought to design internal transcribed spacer (ITS) primers and an Illumina protocol that would maximize coverage of the kingdom Fungi while minimizing nontarget eukaryotes. We inspected alignments of the 5.8S and large subunit (LSU) ribosomal genes and evaluated potential primers using PrimerProspector. We tested the resulting primers using tiered-abundance mock communities and five previously characterized soil samples. We recovered operational taxonomic units (OTUs) belonging to all 8 members in both mock communities, despite DNA abundances spanning 3 orders of magnitude. The expected and observed read counts were strongly correlated (r = 0.94 to 0.97). However, several taxa were consistently over- or underrepresented, likely due to variation in rRNA gene copy numbers. The Illumina data resulted in clustering of soil samples identical to that obtained with Sanger sequence clone library data using different primers. Furthermore, the two methods produced distance matrices with a Mantel correlation of 0.92. Nonfungal sequences comprised less than 0.5% of the soil data set, with most attributable to vascular plants. Our results suggest that high-throughput methods can produce fairly accurate estimates of fungal abundances in complex communities. Further improvements might be achieved through corrections for rRNA copy number and utilization of standardized mock communities. IMPORTANCE Fungi play numerous important roles in the environment. Improvements in sequencing methods are providing revolutionary insights into fungal biodiversity, yet accurate estimates of the number of fungal species (i.e., richness) and their relative abundances in an environmental sample (e.g., soil, roots, water, etc.) remain difficult to obtain. We present improved methods for high-throughput Illumina sequencing of the species-diagnostic fungal ribosomal marker gene that improve the accuracy of richness and abundance estimates. The improvements include new PCR primers and library preparation, validation using a known mock community, and bioinformatic parameter tuning.","author":[{"dropping-particle":"","family":"Taylor","given":"D. Lee","non-dropping-particle":"","parse-names":false,"suffix":""},{"dropping-particle":"","family":"Walters","given":"William A.","non-dropping-particle":"","parse-names":false,"suffix":""},{"dropping-particle":"","family":"Lennon","given":"Niall J.","non-dropping-particle":"","parse-names":false,"suffix":""},{"dropping-particle":"","family":"Bochicchio","given":"James","non-dropping-particle":"","parse-names":false,"suffix":""},{"dropping-particle":"","family":"Krohn","given":"Andrew","non-dropping-particle":"","parse-names":false,"suffix":""},{"dropping-particle":"","family":"Caporaso","given":"J. Gregory","non-dropping-particle":"","parse-names":false,"suffix":""},{"dropping-particle":"","family":"Pennanen","given":"Taina","non-dropping-particle":"","parse-names":false,"suffix":""}],"container-title":"Applied and Environmental Microbiology","id":"ITEM-2","issue":"24","issued":{"date-parts":[["2016"]]},"page":"78-83","title":"Accurate Estimation of Fungal Diversity and Abundance Through Improved Lineage-Specific Primers Optimized for Illumina Amplicon Sequencing","type":"article-journal","volume":"82"}},{"id":"iHDLutT3/CTWGU0l5","uris":["http://www.mendeley.com/documents/?uuid=666d38d8-407a-4176-99ef-4cd5d1e6926c"],"itemData":{"DOI":"10.1073/pnas.96.18.10518","ISSN":"00278424","PMID":"10468641","abstract":"Vegetative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America","id":"ITEM-3","issue":"18","issued":{"date-parts":[["1999"]]},"page":"10518-10523","title":"Analysis of population structure of the chestnut blight fungus based on vegetative incompatibility genotypes","type":"article-journal","volume":"96"}},{"id":"iHDLutT3/ckD0tWfF","uris":["http://www.mendeley.com/documents/?uuid=19e86785-e154-4eef-b5a0-1c8e87cecc9b"],"itemData":{"DOI":"10.1094/9780890544525","ISBN":"9780890544501","abstract":"This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Phytopathology","id":"ITEM-5","issue":"1","issued":{"date-parts":[["2016"]]},"page":"323-346","title":"Population Genomics of Fungal and Oomycete Pathogens","type":"article-journal","volume":"54"}}],"schema":"https://github.com/citation-style-language/schema/raw/master/csl-citation.json"} </w:instrText>
      </w:r>
      <w:r>
        <w:fldChar w:fldCharType="separate"/>
      </w:r>
      <w:r w:rsidR="00CF5469" w:rsidRPr="00CF5469">
        <w:rPr>
          <w:vertAlign w:val="superscript"/>
        </w:rPr>
        <w:t>7,8,67–69</w:t>
      </w:r>
      <w:r>
        <w:fldChar w:fldCharType="end"/>
      </w:r>
      <w:r>
        <w:t xml:space="preserve">. The origin, distribution of lineages, migration, and recombination strategies represent important aspects of </w:t>
      </w:r>
      <w:proofErr w:type="spellStart"/>
      <w:r>
        <w:t>of</w:t>
      </w:r>
      <w:proofErr w:type="spellEnd"/>
      <w:r>
        <w:t xml:space="preserve"> plant pathogen biology. The center of origin serves as the main geographical area where most of the biodiversity and both, pathogenic and putative, non-pathogenic lineages can be </w:t>
      </w:r>
      <w:r w:rsidRPr="00412BAD">
        <w:rPr>
          <w:color w:val="000000" w:themeColor="text1"/>
        </w:rPr>
        <w:t xml:space="preserve">found </w:t>
      </w:r>
      <w:r w:rsidRPr="00412BAD">
        <w:rPr>
          <w:color w:val="000000" w:themeColor="text1"/>
        </w:rPr>
        <w:fldChar w:fldCharType="begin" w:fldLock="1"/>
      </w:r>
      <w:r w:rsidR="00CF5469">
        <w:rPr>
          <w:color w:val="000000" w:themeColor="text1"/>
        </w:rPr>
        <w:instrText xml:space="preserve"> ADDIN ZOTERO_ITEM CSL_CITATION {"citationID":"HkMDp4EN","properties":{"formattedCitation":"\\super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412BAD">
        <w:rPr>
          <w:color w:val="000000" w:themeColor="text1"/>
        </w:rPr>
        <w:fldChar w:fldCharType="separate"/>
      </w:r>
      <w:r w:rsidR="00CF5469" w:rsidRPr="00CF5469">
        <w:rPr>
          <w:color w:val="000000"/>
          <w:vertAlign w:val="superscript"/>
        </w:rPr>
        <w:t>8</w:t>
      </w:r>
      <w:r w:rsidRPr="00412BAD">
        <w:rPr>
          <w:color w:val="000000" w:themeColor="text1"/>
        </w:rPr>
        <w:fldChar w:fldCharType="end"/>
      </w:r>
      <w:r w:rsidRPr="00412BAD">
        <w:rPr>
          <w:color w:val="000000" w:themeColor="text1"/>
        </w:rPr>
        <w:t xml:space="preserve">. </w:t>
      </w:r>
      <w:r>
        <w:t xml:space="preserve">In plant pathogens such as </w:t>
      </w:r>
      <w:proofErr w:type="spellStart"/>
      <w:r w:rsidRPr="00355B78">
        <w:rPr>
          <w:i/>
        </w:rPr>
        <w:t>Phytophtora</w:t>
      </w:r>
      <w:proofErr w:type="spellEnd"/>
      <w:r w:rsidRPr="00355B78">
        <w:rPr>
          <w:i/>
        </w:rPr>
        <w:t xml:space="preserve"> </w:t>
      </w:r>
      <w:proofErr w:type="spellStart"/>
      <w:r w:rsidRPr="00355B78">
        <w:rPr>
          <w:i/>
        </w:rPr>
        <w:t>infestans</w:t>
      </w:r>
      <w:proofErr w:type="spellEnd"/>
      <w:r>
        <w:t xml:space="preserve">, the assessment of its center of origin has been investigated over time and updated when more sensitive data and evidence became available. Until recently, two competing hypotheses argued that either the South American Andes or central Mexico was its center of origin, ultimately demonstrating the latter to be the most likely scenario </w:t>
      </w:r>
      <w:r>
        <w:fldChar w:fldCharType="begin" w:fldLock="1"/>
      </w:r>
      <w:r w:rsidR="00CF5469">
        <w:instrText xml:space="preserve"> ADDIN ZOTERO_ITEM CSL_CITATION {"citationID":"OTHP2pWi","properties":{"formattedCitation":"\\super 70\\uc0\\u8211{}73\\nosupersub{}","plainCitation":"70–73","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Andes","type":"article-journal","volume":"111"}},{"id":"iHDLutT3/N8ER3nzT","uris":["http://www.mendeley.com/documents/?uuid=fbf3c97b-2a83-4914-b0e1-fc33277ba635"],"itemData":{"DOI":"10.7554/eLife.00731","ISSN":"2050084X","PMID":"23741619","abstract":"Phytophthora infestans, the cause of potato late blight, is infamous for having triggered the Irish Great Famine in the 1840s. Until the late 1970s, P. infestans diversity outside of its Mexican center of origin was low, and one scenario held that a single strain, US-1, had dominated the global population for 150 years; this was later challenged based on DNA analysis of historical herbarium specimens. We have compared the genomes of 11 herbarium and 15 modern strains. We conclude that the 19th century epidemic was caused by a unique genotype, HERB-1, that persisted for over 50 years. HERB-1 is distinct from all examined modern strains, but it is a close relative of US-1, which replaced it outside of Mexico in the 20th century. We propose that HERB-1 and US-1 emerged from a metapopulation that was established in the early 1800s outside of the species' center of diversity. Copyright Yoshida et al.","author":[{"dropping-particle":"","family":"Yoshida","given":"Kentaro","non-dropping-particle":"","parse-names":false,"suffix":""},{"dropping-particle":"","family":"Schuenemann","given":"Verena J.","non-dropping-particle":"","parse-names":false,"suffix":""},{"dropping-particle":"","family":"Cano","given":"Liliana M.","non-dropping-particle":"","parse-names":false,"suffix":""},{"dropping-particle":"","family":"Pais","given":"Marina","non-dropping-particle":"","parse-names":false,"suffix":""},{"dropping-particle":"","family":"Mishra","given":"Bagdevi","non-dropping-particle":"","parse-names":false,"suffix":""},{"dropping-particle":"","family":"Sharma","given":"Rahul","non-dropping-particle":"","parse-names":false,"suffix":""},{"dropping-particle":"","family":"Lanz","given":"Chirsta","non-dropping-particle":"","parse-names":false,"suffix":""},{"dropping-particle":"","family":"Martin","given":"Frank N.","non-dropping-particle":"","parse-names":false,"suffix":""},{"dropping-particle":"","family":"Kamoun","given":"Sophien","non-dropping-particle":"","parse-names":false,"suffix":""},{"dropping-particle":"","family":"Krause","given":"Johannes","non-dropping-particle":"","parse-names":false,"suffix":""},{"dropping-particle":"","family":"Thines","given":"Marco","non-dropping-particle":"","parse-names":false,"suffix":""},{"dropping-particle":"","family":"Weigel","given":"Detlef","non-dropping-particle":"","parse-names":false,"suffix":""},{"dropping-particle":"","family":"Burbano","given":"Hernán A.","non-dropping-particle":"","parse-names":false,"suffix":""}],"container-title":"eLife","id":"ITEM-2","issue":"2","issued":{"date-parts":[["2013"]]},"page":"1-25","title":"The rise and fall of the Phytophthora infestans lineage that triggered the Irish potato famine","type":"article-journal","volume":"2013"}},{"id":"iHDLutT3/7aDqGEty","uris":["http://www.mendeley.com/documents/?uuid=9fdc9afd-2642-44d0-9d0b-c8e077c72c9f"],"itemData":{"DOI":"10.1094/PHYTO.2001.91.9.882","ISSN":"0031949X","abstract":"We tested the hypothesis that the population of Phytophthora infestans in the Toluca valley region is genetically differentiated according to habitat. Isolates were sampled in three habitats from (i) wild Solanum spp. (WILD), (ii) land-race varieties in low-input production systems (RURAL), and (iii) modern cultivars in high-input agriculture (VALLEY). Isolates were sampled in 1988-89 (n = 179) and in 1997-98 (n = 389). In both sampling periods, the greatest genetic diversity was observed in RURAL and VALLEY habitats. Based on the Glucose-6-phosphate isomerase and Peptidase allozymes, the subpopulations from the three habitats were significantly differentiated in both sampling periods. In contrast to allozyme data for 1997-98, no differences were found among the three subpopulations for sensitivity to metalaxyl. Two groups of isolates identical for allozyme and mating type were further investigated by restriction fragment length polymorphism fingerprinting; 65% of one group and 85% of another group were demonstrated to be unique. The genetic diversity data and the chronology of disease occurrence during the season are consistent with the hypothesis that populations of P infestans on wild Solanum populations are derived from populations on cultivated potatoes in the central highlands of Mexico near Toluca.","author":[{"dropping-particle":"","family":"Grünwald","given":"N. J.","non-dropping-particle":"","parse-names":false,"suffix":""},{"dropping-particle":"","family":"Flier","given":"W. G.","non-dropping-particle":"","parse-names":false,"suffix":""},{"dropping-particle":"","family":"Sturbaum","given":"A. K.","non-dropping-particle":"","parse-names":false,"suffix":""},{"dropping-particle":"","family":"Garay-Serrano","given":"E.","non-dropping-particle":"","parse-names":false,"suffix":""},{"dropping-particle":"","family":"Bosch","given":"T. B.M.","non-dropping-particle":"Van den","parse-names":false,"suffix":""},{"dropping-particle":"","family":"Smart","given":"C. D.","non-dropping-particle":"","parse-names":false,"suffix":""},{"dropping-particle":"","family":"Matuszak","given":"J. M.","non-dropping-particle":"","parse-names":false,"suffix":""},{"dropping-particle":"","family":"Lozoya-Saldaña","given":"H.","non-dropping-particle":"","parse-names":false,"suffix":""},{"dropping-particle":"","family":"Turkensteen","given":"L. J.","non-dropping-particle":"","parse-names":false,"suffix":""},{"dropping-particle":"","family":"Fry","given":"W. E.","non-dropping-particle":"","parse-names":false,"suffix":""}],"container-title":"Phytopathology","id":"ITEM-3","issue":"9","issued":{"date-parts":[["2001"]]},"page":"882-890","title":"Population structure of phytophthora infestans in the toluca valley region of central mexico","type":"article-journal","volume":"91"}},{"id":"iHDLutT3/rQJVbszH","uris":["http://www.mendeley.com/documents/?uuid=aae3d235-079e-4a01-b9a0-759ca6d2d4ae"],"itemData":{"DOI":"10.1146/annurev.phyto.43.040204.135906","ISSN":"00664286","PMID":"16078881","abstract":"The central highlands of Mexico are considered to be a center of genetic diversity for both the potato late blight pathogen and for tuber-bearing Solanum spp. Recent work conducted in Mexico and South America sheds new light on the biology and evolution of Phytophthora infestans and other related Phytophthora pathogens. It now appears that Mexican Solanum species, which coevolved with P. infestans and were previously known for providing a source of R-genes, also provide a source of quantitative, rate-reducing resistance that is highly effective, stable, and durable. It is now apparent that Mexico is the center of origin not only of the potato late blight pathogen P. infestans, but also of several related Phytophthora species including P. mirabilis, P. ipomoeae, and possibly P. phaseoli. We close with the hypothesis that these Phytophthora species evolved sympatrically from one ancestral host through adaptive radiation onto their respective four host families. Copyright © 2005 by Annual Reviews. All rights reserved.","author":[{"dropping-particle":"","family":"Grünwald","given":"Niklaus J.","non-dropping-particle":"","parse-names":false,"suffix":""},{"dropping-particle":"","family":"Flier","given":"Wilbert G.","non-dropping-particle":"","parse-names":false,"suffix":""}],"container-title":"Annual Review of Phytopathology","id":"ITEM-4","issued":{"date-parts":[["2005"]]},"page":"171-190","title":"The biology of Phytophthora infestans at its center of origin","type":"article-journal","volume":"43"}}],"schema":"https://github.com/citation-style-language/schema/raw/master/csl-citation.json"} </w:instrText>
      </w:r>
      <w:r>
        <w:fldChar w:fldCharType="separate"/>
      </w:r>
      <w:r w:rsidR="00CF5469" w:rsidRPr="00CF5469">
        <w:rPr>
          <w:vertAlign w:val="superscript"/>
        </w:rPr>
        <w:t>70–73</w:t>
      </w:r>
      <w:r>
        <w:fldChar w:fldCharType="end"/>
      </w:r>
      <w:r>
        <w:t xml:space="preserve">. In this case, population diversity and sexual reproduction in the Mexican isolates helped determine the center of origin </w:t>
      </w:r>
      <w:r>
        <w:fldChar w:fldCharType="begin" w:fldLock="1"/>
      </w:r>
      <w:r w:rsidR="00CF5469">
        <w:instrText xml:space="preserve"> ADDIN ZOTERO_ITEM CSL_CITATION {"citationID":"oFWWcrX5","properties":{"formattedCitation":"\\super 70\\nosupersub{}","plainCitation":"70","noteIndex":0},"citationItems":[{"id":"iHDLutT3/BtZYuyIi","uris":["http://www.mendeley.com/documents/?uuid=feed3ad5-f449-4095-a221-ba8d68899b54"],"itemData":{"DOI":"10.1073/pnas.1401884111","ISSN":"10916490","PMID":"24889615","abstract":"Phytophthora infestans is a destructive plant pathogen best known for causing the disease that triggered the Irish potato famine and remains the most costly potato pathogen to manage worldwide. Identification of P. infestan's elusive center of origin is critical to understanding the mechanisms of repeated global emergence of this pathogen. There are two competing theories, placing the origin in either South America or in central Mexico, both of which are centers of diversity of Solanum host plants. To test these competing hypotheses, we conducted detailed phylogeographic and approximate Bayesian computation analyses, which are suitable approaches to unraveling complex demographic histories. Our analyses used microsatellite markers and sequences of four nuclear genes sampled from populations in the Andes, Mexico, and elsewhere. To infer the ancestral state, we included the closest known relatives Phytophthora phaseoli , Phytophthora mirabilis , and Phytophthora ipomoeae, as well as the interspecific hybrid Phytophthora andina. We did not find support for an Andean origin of P. infestans; rather, the sequence data suggest a Mexican origin. Our findings support the hypothesis that populations found in the Andes are descendants of the Mexican populations and reconcile previous findings of ancestral variation in the Andes. Although centers of origin are well documented as centers of evolution and diversity for numerous crop plants, the number of plant pathogens with a known geographic origin are limited. This work has important implications for our understanding of the coevolution of hosts and pathogens, as well as the harnessing of plant disease resistance to manage late blight.","author":[{"dropping-particle":"","family":"Goss","given":"Erica M.","non-dropping-particle":"","parse-names":false,"suffix":""},{"dropping-particle":"","family":"Tabima","given":"Javier F.","non-dropping-particle":"","parse-names":false,"suffix":""},{"dropping-particle":"","family":"Cooke","given":"David E.L.","non-dropping-particle":"","parse-names":false,"suffix":""},{"dropping-particle":"","family":"Restrepo","given":"Silvia","non-dropping-particle":"","parse-names":false,"suffix":""},{"dropping-particle":"","family":"Frye","given":"William E.","non-dropping-particle":"","parse-names":false,"suffix":""},{"dropping-particle":"","family":"Forbes","given":"Gregory A.","non-dropping-particle":"","parse-names":false,"suffix":""},{"dropping-particle":"","family":"Fieland","given":"Valerie J.","non-dropping-particle":"","parse-names":false,"suffix":""},{"dropping-particle":"","family":"Cardenas","given":"Martha","non-dropping-particle":"","parse-names":false,"suffix":""},{"dropping-particle":"","family":"Grünwald","given":"Niklaus J.","non-dropping-particle":"","parse-names":false,"suffix":""}],"container-title":"Proceedings of the National Academy of Sciences of the United States of America","id":"ITEM-1","issue":"24","issued":{"date-parts":[["2014"]]},"page":"8791-8796","title":"The Irish potato famine pathogen Phytophthora infestans originated in central Mexico rather than the Andes","type":"article-journal","volume":"111"}}],"schema":"https://github.com/citation-style-language/schema/raw/master/csl-citation.json"} </w:instrText>
      </w:r>
      <w:r>
        <w:fldChar w:fldCharType="separate"/>
      </w:r>
      <w:r w:rsidR="00CF5469" w:rsidRPr="00CF5469">
        <w:rPr>
          <w:vertAlign w:val="superscript"/>
        </w:rPr>
        <w:t>70</w:t>
      </w:r>
      <w:r>
        <w:fldChar w:fldCharType="end"/>
      </w:r>
      <w:r>
        <w:t xml:space="preserve">. For other pathogens, the spread and center of origin has been determined using a </w:t>
      </w:r>
      <w:r>
        <w:lastRenderedPageBreak/>
        <w:t xml:space="preserve">combination of historical records, anecdotal evidence, and molecular-level data, such is the case for the grape-vine powdery mildew fungus, </w:t>
      </w:r>
      <w:r w:rsidRPr="006003D4">
        <w:rPr>
          <w:i/>
        </w:rPr>
        <w:t xml:space="preserve">Erysiphe </w:t>
      </w:r>
      <w:proofErr w:type="spellStart"/>
      <w:r w:rsidRPr="006003D4">
        <w:rPr>
          <w:i/>
        </w:rPr>
        <w:t>necator</w:t>
      </w:r>
      <w:proofErr w:type="spellEnd"/>
      <w:r>
        <w:t xml:space="preserve"> </w:t>
      </w:r>
      <w:r w:rsidRPr="006003D4">
        <w:fldChar w:fldCharType="begin" w:fldLock="1"/>
      </w:r>
      <w:r w:rsidR="00CF5469">
        <w:instrText xml:space="preserve"> ADDIN ZOTERO_ITEM CSL_CITATION {"citationID":"EUJGvtvX","properties":{"formattedCitation":"\\super 8,74\\nosupersub{}","plainCitation":"8,74","noteIndex":0},"citationItems":[{"id":"iHDLutT3/ckD0tWfF","uris":["http://www.mendeley.com/documents/?uuid=19e86785-e154-4eef-b5a0-1c8e87cecc9b"],"itemData":{"DOI":"10.1094/9780890544525","ISBN":"9780890544501","abstract":"This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6003D4">
        <w:fldChar w:fldCharType="separate"/>
      </w:r>
      <w:r w:rsidR="00CF5469" w:rsidRPr="00CF5469">
        <w:rPr>
          <w:vertAlign w:val="superscript"/>
        </w:rPr>
        <w:t>8,74</w:t>
      </w:r>
      <w:r w:rsidRPr="006003D4">
        <w:fldChar w:fldCharType="end"/>
      </w:r>
      <w:r>
        <w:t xml:space="preserve">. </w:t>
      </w:r>
    </w:p>
    <w:p w14:paraId="0EAFD53D" w14:textId="77777777" w:rsidR="006D397A" w:rsidRDefault="006D397A" w:rsidP="00340A3E">
      <w:pPr>
        <w:widowControl w:val="0"/>
        <w:autoSpaceDE w:val="0"/>
        <w:autoSpaceDN w:val="0"/>
        <w:adjustRightInd w:val="0"/>
      </w:pPr>
    </w:p>
    <w:p w14:paraId="0A943258" w14:textId="63E5F693" w:rsidR="006D397A" w:rsidRPr="000743C5" w:rsidRDefault="006D397A">
      <w:pPr>
        <w:widowControl w:val="0"/>
        <w:autoSpaceDE w:val="0"/>
        <w:autoSpaceDN w:val="0"/>
        <w:adjustRightInd w:val="0"/>
        <w:ind w:firstLine="720"/>
        <w:pPrChange w:id="98" w:author="Teddy Garcia Aroca" w:date="2023-06-12T10:16:00Z">
          <w:pPr>
            <w:widowControl w:val="0"/>
            <w:autoSpaceDE w:val="0"/>
            <w:autoSpaceDN w:val="0"/>
            <w:adjustRightInd w:val="0"/>
            <w:spacing w:line="480" w:lineRule="auto"/>
            <w:ind w:firstLine="720"/>
          </w:pPr>
        </w:pPrChange>
      </w:pPr>
      <w:r>
        <w:t xml:space="preserve">In the case of </w:t>
      </w:r>
      <w:proofErr w:type="spellStart"/>
      <w:r w:rsidRPr="000743C5">
        <w:rPr>
          <w:i/>
        </w:rPr>
        <w:t>Xylaria</w:t>
      </w:r>
      <w:proofErr w:type="spellEnd"/>
      <w:r w:rsidRPr="000743C5">
        <w:rPr>
          <w:i/>
        </w:rPr>
        <w:t xml:space="preserve"> </w:t>
      </w:r>
      <w:proofErr w:type="spellStart"/>
      <w:r w:rsidRPr="000743C5">
        <w:rPr>
          <w:i/>
        </w:rPr>
        <w:t>necrophora</w:t>
      </w:r>
      <w:proofErr w:type="spellEnd"/>
      <w:r>
        <w:t>,</w:t>
      </w:r>
      <w:r w:rsidRPr="000743C5">
        <w:rPr>
          <w:i/>
        </w:rPr>
        <w:t xml:space="preserve"> </w:t>
      </w:r>
      <w:r>
        <w:t xml:space="preserve">the pathogen associated with taproot decline of soybean, it represents a non-model organism where genetic diversity has not been studied, except for the phylogeographic evidence presented in Chapter 2 </w:t>
      </w:r>
      <w:r>
        <w:fldChar w:fldCharType="begin" w:fldLock="1"/>
      </w:r>
      <w:r w:rsidR="00CF5469">
        <w:instrText xml:space="preserve"> ADDIN ZOTERO_ITEM CSL_CITATION {"citationID":"PSK9bzL5","properties":{"formattedCitation":"\\super 16\\nosupersub{}","plainCitation":"16","noteIndex":0},"citationItems":[{"id":"iHDLutT3/IDmvZTx8","uris":["http://www.mendeley.com/documents/?uuid=30d59ae0-4713-4275-8e15-94730f058a0c"],"itemData":{"DOI":"10.1080/00275514.2020.1846965","ISSN":"0027-5514","abstract":"Taproot decline (TRD) is a disease of soybean that has been reported recently from the southern United States (U.S.). Symptoms of TRD include foliar interveinal chlorosis followed by necrosis. Darkened, charcoal-colored areas of thin stromatic tissue are evident on the taproot and lateral roots along with areas of necrosis within the root and white mycelia within the pith. Upright stromata typical of Xylaria can be observed on crop debris and emerging from infested roots in fields where taproot decline is present, but these have not been determined to contain fertile perithecia. Symptomatic plant material was collected across the known range of the disease in the southern U.S., and the causal agent was isolated from roots. Four loci, </w:instrText>
      </w:r>
      <w:r w:rsidR="00CF5469">
        <w:rPr>
          <w:rFonts w:ascii="Cambria Math" w:hAnsi="Cambria Math" w:cs="Cambria Math"/>
        </w:rPr>
        <w:instrText>⍺</w:instrText>
      </w:r>
      <w:r w:rsidR="00CF5469">
        <w:instrText xml:space="preserve">-actin (ACT), β-tubulin (TUB2), the nuclear rDNA internal transcribed spacers (nrITS), and the RNA polymerase subunit II (RPB2), were sequenced from representative isolates. Both maximum likelihood and Bayesian phylogenetic analyses showed consistent clustering of representative TRD isolates in a highly supported clade within the Xylaria arbuscula species complex in the \"HY\" clade of the family Xylariaceae, distinct from any previously described taxa. In order to understand the origin of this pathogen, we sequenced herbarium specimens previously determined to be \"Xylaria arbuscula\" based on morphology and xylariaceous endophytes collected in the southern U.S. Some historical specimens from U.S. herbaria collected in the southern region as saprophytes as well as a single specimen from Martinique clustered within the \"TRD\" clade in phylogenetic analyses, suggesting a possible shift in lifestyle. The remaining specimens that clustered within the family Xylariaceae, but outside of the \"TRD\" clade, are reported. Both morphological evidence and molecular evidence indicate that the TRD pathogen is a novel species, which is described as Xylaria necrophora.","author":[{"dropping-particle":"","family":"Garcia-Aroca","given":"Teddy","non-dropping-particle":"","parse-names":false,"suffix":""},{"dropping-particle":"","family":"Price","given":"Paul P.","non-dropping-particle":"","parse-names":false,"suffix":""},{"dropping-particle":"","family":"Tomaso-Peterson","given":"Maria","non-dropping-particle":"","parse-names":false,"suffix":""},{"dropping-particle":"","family":"Allen","given":"Tom W.","non-dropping-particle":"","parse-names":false,"suffix":""},{"dropping-particle":"","family":"Wilkerson","given":"Tessie H.","non-dropping-particle":"","parse-names":false,"suffix":""},{"dropping-particle":"","family":"Spurlock","given":"Terry N.","non-dropping-particle":"","parse-names":false,"suffix":""},{"dropping-particle":"","family":"Faske","given":"Travis R.","non-dropping-particle":"","parse-names":false,"suffix":""},{"dropping-particle":"","family":"Bluhm","given":"Burt","non-dropping-particle":"","parse-names":false,"suffix":""},{"dropping-particle":"","family":"Conner","given":"Kassie","non-dropping-particle":"","parse-names":false,"suffix":""},{"dropping-particle":"","family":"Sikora","given":"Edward","non-dropping-particle":"","parse-names":false,"suffix":""},{"dropping-particle":"","family":"Guyer","given":"Rachel","non-dropping-particle":"","parse-names":false,"suffix":""},{"dropping-particle":"","family":"Kelly","given":"Heather","non-dropping-particle":"","parse-names":false,"suffix":""},{"dropping-particle":"","family":"Squiers","given":"Brooklyn M.","non-dropping-particle":"","parse-names":false,"suffix":""},{"dropping-particle":"","family":"Doyle","given":"Vinson P.","non-dropping-particle":"","parse-names":false,"suffix":""}],"container-title":"Mycologia","id":"ITEM-1","issue":"2","issued":{"date-parts":[["2021"]]},"page":"326–347","publisher":"Taylor &amp; Francis","title":"&lt;i&gt;Xylaria necrophora&lt;/i&gt;, sp. nov., is an emerging root-associated pathogen responsible for taproot decline of soybean in the southern United States","type":"article-journal","volume":"113"}}],"schema":"https://github.com/citation-style-language/schema/raw/master/csl-citation.json"} </w:instrText>
      </w:r>
      <w:r>
        <w:fldChar w:fldCharType="separate"/>
      </w:r>
      <w:r w:rsidR="00CF5469" w:rsidRPr="00CF5469">
        <w:rPr>
          <w:vertAlign w:val="superscript"/>
        </w:rPr>
        <w:t>16</w:t>
      </w:r>
      <w:r>
        <w:fldChar w:fldCharType="end"/>
      </w:r>
      <w:r>
        <w:t xml:space="preserve">. The emergence of this pathogen appears to be recent compared to other systems, and a potential explanation for this could be the recent introduction of soybean to North America (1940’s) and the release of modern soybean cultivars (1970’s) </w:t>
      </w:r>
      <w:r w:rsidRPr="003A36C8">
        <w:fldChar w:fldCharType="begin" w:fldLock="1"/>
      </w:r>
      <w:r w:rsidR="00CF5469">
        <w:instrText xml:space="preserve"> ADDIN ZOTERO_ITEM CSL_CITATION {"citationID":"7FDkNl51","properties":{"formattedCitation":"\\super 75,76\\nosupersub{}","plainCitation":"75,76","noteIndex":0},"citationItems":[{"id":"iHDLutT3/ohZ6iQOv","uris":["http://www.mendeley.com/documents/?uuid=058e07a1-1f60-4620-b5a7-a990c81bab7f"],"itemData":{"DOI":"10.2135/cropsci1994.0011183X003400050001x","ISSN":"0011183X","author":[{"dropping-particle":"","family":"Gizlice","given":"Z.","non-dropping-particle":"","parse-names":false,"suffix":""},{"dropping-particle":"","family":"Carter Jnr","given":"T. E.","non-dropping-particle":"","parse-names":false,"suffix":""},{"dropping-particle":"","family":"Burton","given":"J. W.","non-dropping-particle":"","parse-names":false,"suffix":""}],"container-title":"Crop Science","id":"ITEM-1","issue":"5","issued":{"date-parts":[["1994"]]},"page":"1143-1151","title":"Genetic base for North American public soybean cultivars released between 1947 and 1988","type":"article-journal","volume":"34"}},{"id":"iHDLutT3/mTtJQWls","uris":["http://www.mendeley.com/documents/?uuid=375a6c7d-d42b-4c8d-ab6d-290bf29626ce"],"itemData":{"DOI":"10.2135/cropsci1993.0011183x003300030038x","ISSN":"0011-183X","abstract":"Pedigree analysis provides information helpful in the preservation of genetic diversity in soybean [Glycine max (L.) Merr.]. An often-used, but untested assumption in pedigree analysis of soybean is that the pedigree relationship between ancestors of unknown origin is zero. We investigated genotypic relationships among 14 ancestors that constitute ≈ 70% of the genetic base for North American public soybean cultivars. The experiment was conducted at the Southeastern Plant Environmental Laboratories phytotron under controlled light and temperature conditions. The ancestral strains of soybean exhibited a wide range of genetic diversity for 10 metric traits; more than that predicted by a previous study employing molecular markers. Multivariate analysis collapsed the 10 traits into four principal components that explained 80% of the total genotypic variation among the strains, Similarity estimates (s) for all pairs of the ancestral types were derived from the four components. Subsequently, coefficient of parentage (r) estimates (derived from pedigree analysis) were calculated for 258 modern soybean cultivars. A first pedigree analysis employed the standard assumption given above and a second analysis substituted s values in place of zero as estimates of genetic relatedness in the founding stock. The similarity estimates did not have a large effect on estimates of r for cultivars released after 1980. Thus, the assumption of zero relation among founding stock should not influence soybean breeders' approaches to the use or preservation of genetic diversity. The small impact of s on the estimation of r is theorized to result from the infrequent occurrence of extremely high or low s values between the nine ancestors that are major contributors to modern soybean. A small r was observed between the modern southern and northern cultivars, indicating that these two gene pools remain distinct and offer the best available reservoirs of quantitative gentic diversity for practical breeding.","author":[{"dropping-particle":"","family":"Gizlice","given":"Ziya","non-dropping-particle":"","parse-names":false,"suffix":""},{"dropping-particle":"","family":"Carter","given":"Thomas E.","non-dropping-particle":"","parse-names":false,"suffix":""},{"dropping-particle":"","family":"Burton","given":"Joseph W.","non-dropping-particle":"","parse-names":false,"suffix":""}],"container-title":"Crop Science","id":"ITEM-2","issue":"3","issued":{"date-parts":[["1993"]]},"page":"614-620","title":"Genetic Diversity in North American Soybean: I. Multivariate Analysis of Founding Stock and Relation to Coefficient of Parentage","type":"article-journal","volume":"33"}}],"schema":"https://github.com/citation-style-language/schema/raw/master/csl-citation.json"} </w:instrText>
      </w:r>
      <w:r w:rsidRPr="003A36C8">
        <w:fldChar w:fldCharType="separate"/>
      </w:r>
      <w:r w:rsidR="00CF5469" w:rsidRPr="00CF5469">
        <w:rPr>
          <w:vertAlign w:val="superscript"/>
        </w:rPr>
        <w:t>75,76</w:t>
      </w:r>
      <w:r w:rsidRPr="003A36C8">
        <w:fldChar w:fldCharType="end"/>
      </w:r>
      <w:r>
        <w:t xml:space="preserve">. In the current study, we used a whole genome sequencing approach to compare the genetic variation among </w:t>
      </w:r>
      <w:r>
        <w:rPr>
          <w:i/>
        </w:rPr>
        <w:t xml:space="preserve">X. </w:t>
      </w:r>
      <w:proofErr w:type="spellStart"/>
      <w:r>
        <w:rPr>
          <w:i/>
        </w:rPr>
        <w:t>necrophora</w:t>
      </w:r>
      <w:proofErr w:type="spellEnd"/>
      <w:r>
        <w:rPr>
          <w:i/>
        </w:rPr>
        <w:t xml:space="preserve"> </w:t>
      </w:r>
      <w:r>
        <w:t xml:space="preserve">genotypes collected in the region </w:t>
      </w:r>
      <w:proofErr w:type="gramStart"/>
      <w:r>
        <w:t>in an attempt to</w:t>
      </w:r>
      <w:proofErr w:type="gramEnd"/>
      <w:r>
        <w:t xml:space="preserve"> determine its geographic origin, diversity, main lineages, and recombination potential. </w:t>
      </w:r>
    </w:p>
    <w:p w14:paraId="725C21BF" w14:textId="77777777" w:rsidR="006D397A" w:rsidRPr="00644171" w:rsidRDefault="006D397A" w:rsidP="00340A3E">
      <w:pPr>
        <w:widowControl w:val="0"/>
        <w:autoSpaceDE w:val="0"/>
        <w:autoSpaceDN w:val="0"/>
        <w:adjustRightInd w:val="0"/>
      </w:pPr>
    </w:p>
    <w:p w14:paraId="53879D0A" w14:textId="77777777" w:rsidR="006D397A" w:rsidRPr="00355B78" w:rsidRDefault="006D397A" w:rsidP="00340A3E">
      <w:pPr>
        <w:rPr>
          <w:b/>
          <w:color w:val="000000" w:themeColor="text1"/>
        </w:rPr>
      </w:pPr>
      <w:r w:rsidRPr="00B44BC4">
        <w:rPr>
          <w:b/>
          <w:color w:val="000000" w:themeColor="text1"/>
        </w:rPr>
        <w:t>No population structure observed, but two main lineages detected in the region</w:t>
      </w:r>
    </w:p>
    <w:p w14:paraId="14A05DD4" w14:textId="77777777" w:rsidR="006D397A" w:rsidRDefault="006D397A" w:rsidP="00340A3E">
      <w:pPr>
        <w:widowControl w:val="0"/>
        <w:autoSpaceDE w:val="0"/>
        <w:autoSpaceDN w:val="0"/>
        <w:adjustRightInd w:val="0"/>
      </w:pPr>
    </w:p>
    <w:p w14:paraId="673C55A5" w14:textId="77777777" w:rsidR="006D397A" w:rsidRDefault="006D397A">
      <w:pPr>
        <w:ind w:firstLine="720"/>
        <w:pPrChange w:id="99" w:author="Teddy Garcia Aroca" w:date="2023-06-12T10:16:00Z">
          <w:pPr>
            <w:spacing w:line="480" w:lineRule="auto"/>
            <w:ind w:firstLine="720"/>
          </w:pPr>
        </w:pPrChange>
      </w:pPr>
      <w:r>
        <w:t xml:space="preserve">The hypothesized populations based on the geographical origin and terrain landscape did not directly correlate with the distribution of genetic diversity in the region. </w:t>
      </w:r>
      <w:proofErr w:type="gramStart"/>
      <w:r>
        <w:t>However,  two</w:t>
      </w:r>
      <w:proofErr w:type="gramEnd"/>
      <w:r>
        <w:t xml:space="preserve"> main lineages determined by STRUCTURE and ADMIXTURE without </w:t>
      </w:r>
      <w:r>
        <w:rPr>
          <w:i/>
        </w:rPr>
        <w:t xml:space="preserve">a priori </w:t>
      </w:r>
      <w:r>
        <w:t xml:space="preserve">hypotheses were applied to datasets tested in the </w:t>
      </w:r>
      <w:proofErr w:type="spellStart"/>
      <w:r>
        <w:t>currentstudy</w:t>
      </w:r>
      <w:proofErr w:type="spellEnd"/>
      <w:r>
        <w:t xml:space="preserve">. We named these lineages, Lineage </w:t>
      </w:r>
      <w:proofErr w:type="gramStart"/>
      <w:r>
        <w:t>1</w:t>
      </w:r>
      <w:proofErr w:type="gramEnd"/>
      <w:r>
        <w:t xml:space="preserve"> and Lineage 2 to differentiate between these hypothesized lineages. Lineage 1 was more dominant in the region compared to Lineage 2, indicating this lineage either is spread more easily or has become dominant because of some underlying adaptive advantage. Lineage 1 was found more frequently than Lineage 2 in all states, suggesting Lineage 1 has been present in the region longer. For instance, Lineage 2 was not recovered from TN, granted this population was also the one with the lowest number of isolates and multi-locus genotypes (n=10). Despite being the smallest population, the ratio of Lineage 1 to Lineage 2 seemed to be higher than 60% for all other states, suggesting there were chances as high as 40% of collecting one isolate from Lineage 2 in TN. The most balanced ratios of Lineage 1 to Lineage 2 were found in Alabama (62% lineage 1, 38% lineage 2) and Louisiana (63% Lineage 1 and 37% Lineage 2), suggesting either of these states could be where the pathogen started infecting soybean. On the other hand, these lineages do not represent mating types, meaning the ratio of lineages simply provide an estimate of the current diversity levels in the region.</w:t>
      </w:r>
    </w:p>
    <w:p w14:paraId="10AE8DA9" w14:textId="77777777" w:rsidR="006D397A" w:rsidRDefault="006D397A" w:rsidP="00340A3E"/>
    <w:p w14:paraId="137D4365" w14:textId="77777777" w:rsidR="006D397A" w:rsidRPr="00A971EB" w:rsidRDefault="006D397A">
      <w:pPr>
        <w:pPrChange w:id="100" w:author="Teddy Garcia Aroca" w:date="2023-06-12T10:16:00Z">
          <w:pPr>
            <w:spacing w:line="480" w:lineRule="auto"/>
          </w:pPr>
        </w:pPrChange>
      </w:pPr>
      <w:r>
        <w:tab/>
        <w:t xml:space="preserve">The results from STRUCTURE suggest ongoing gene flow among the population. The directionality of this gene flow is not known but can be </w:t>
      </w:r>
      <w:proofErr w:type="spellStart"/>
      <w:r>
        <w:t>futher</w:t>
      </w:r>
      <w:proofErr w:type="spellEnd"/>
      <w:r>
        <w:t xml:space="preserve"> investigated with these datasets. One plausible hypothesis is that one lineage could contribute to the gene pool of the other lineage. The results from ADMIXTURE supported this </w:t>
      </w:r>
      <w:proofErr w:type="gramStart"/>
      <w:r>
        <w:t>hypothesis, since</w:t>
      </w:r>
      <w:proofErr w:type="gramEnd"/>
      <w:r>
        <w:t xml:space="preserve"> many admixed genotypes were found in our datasets. </w:t>
      </w:r>
      <w:proofErr w:type="gramStart"/>
      <w:r>
        <w:t>The majority of</w:t>
      </w:r>
      <w:proofErr w:type="gramEnd"/>
      <w:r>
        <w:t xml:space="preserve"> lineages showed high probabilities (close to 1) of belonging to the lineage they were assigned. Another indicator that this could be the case is the fact that independent DAPC analyses showed high posterior probability of membership (PPM) to Lineage 1 for 17 genotypes classified as Lineage 2, and high PPM for 1 genotype classified as Lineage 1, belonging to Lineage 2. In this analysis, </w:t>
      </w:r>
      <w:proofErr w:type="gramStart"/>
      <w:r>
        <w:t>the majority of</w:t>
      </w:r>
      <w:proofErr w:type="gramEnd"/>
      <w:r>
        <w:t xml:space="preserve"> genotypes exhibited at least some probability of belonging to the other lineage than the lineage assigned by STRUCTURE and ADMIXTURE, supporting the hypothesis of gene flow present in our dataset. Overall, these results could indicate high migration rates resulting in high gene flow between states and lineages in the region, but specific hypotheses testing the directionality of these migration events should be tested. A potential explanation for the high rate of gene flow could be </w:t>
      </w:r>
      <w:r>
        <w:lastRenderedPageBreak/>
        <w:t>pathogen spread by infected soybean seeds, but no empirical evidence supporting this hypothesis exist to date.</w:t>
      </w:r>
    </w:p>
    <w:p w14:paraId="478F399B" w14:textId="77777777" w:rsidR="006D397A" w:rsidRDefault="006D397A" w:rsidP="00340A3E">
      <w:pPr>
        <w:rPr>
          <w:highlight w:val="yellow"/>
        </w:rPr>
      </w:pPr>
    </w:p>
    <w:p w14:paraId="5CA1C6D3" w14:textId="0C0565AD" w:rsidR="006D397A" w:rsidRPr="00B22335" w:rsidRDefault="006D397A">
      <w:pPr>
        <w:ind w:firstLine="720"/>
        <w:pPrChange w:id="101" w:author="Teddy Garcia Aroca" w:date="2023-06-12T10:16:00Z">
          <w:pPr>
            <w:spacing w:line="480" w:lineRule="auto"/>
            <w:ind w:firstLine="720"/>
          </w:pPr>
        </w:pPrChange>
      </w:pPr>
      <w:r>
        <w:t xml:space="preserve">The results from </w:t>
      </w:r>
      <w:r w:rsidRPr="00335D32">
        <w:t>AMOVA</w:t>
      </w:r>
      <w:r>
        <w:t xml:space="preserve"> supported the hypothesis of no differentiation among states, but significant differentiation among lineages. In contrast, comparisons of population differentiation statistics G</w:t>
      </w:r>
      <w:r w:rsidRPr="00772D9B">
        <w:rPr>
          <w:vertAlign w:val="subscript"/>
        </w:rPr>
        <w:t>ST</w:t>
      </w:r>
      <w:r>
        <w:rPr>
          <w:vertAlign w:val="subscript"/>
        </w:rPr>
        <w:t xml:space="preserve"> </w:t>
      </w:r>
      <w:r>
        <w:t xml:space="preserve">and </w:t>
      </w:r>
      <w:proofErr w:type="spellStart"/>
      <w:r>
        <w:t>Jost’s</w:t>
      </w:r>
      <w:proofErr w:type="spellEnd"/>
      <w:r>
        <w:t xml:space="preserve"> </w:t>
      </w:r>
      <w:r w:rsidRPr="000B291B">
        <w:rPr>
          <w:i/>
        </w:rPr>
        <w:t>D</w:t>
      </w:r>
      <w:r>
        <w:t xml:space="preserve"> did not support genetic differentiation within and between lineages as well as states, except for TN in the unfiltered dataset, suggesting potential effects of sample sizes and missing data in our analyses. Regardless of the differences in sample sizes across populations, it has been demonstrated that when calculated separately, G</w:t>
      </w:r>
      <w:r w:rsidRPr="00772D9B">
        <w:rPr>
          <w:vertAlign w:val="subscript"/>
        </w:rPr>
        <w:t>ST</w:t>
      </w:r>
      <w:r>
        <w:rPr>
          <w:vertAlign w:val="subscript"/>
        </w:rPr>
        <w:t xml:space="preserve"> </w:t>
      </w:r>
      <w:r>
        <w:t xml:space="preserve">or </w:t>
      </w:r>
      <w:proofErr w:type="spellStart"/>
      <w:r>
        <w:t>Jost’s</w:t>
      </w:r>
      <w:proofErr w:type="spellEnd"/>
      <w:r>
        <w:t xml:space="preserve"> </w:t>
      </w:r>
      <w:r w:rsidRPr="000B291B">
        <w:rPr>
          <w:i/>
        </w:rPr>
        <w:t>D</w:t>
      </w:r>
      <w:r>
        <w:t xml:space="preserve"> cannot estimate the levels of true differentiation in models with high mutation rates, and a more reliable approach is to supplement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w:t>
      </w:r>
      <w:r w:rsidRPr="000E1FB8">
        <w:fldChar w:fldCharType="begin" w:fldLock="1"/>
      </w:r>
      <w:r w:rsidR="00CF5469">
        <w:instrText xml:space="preserve"> ADDIN ZOTERO_ITEM CSL_CITATION {"citationID":"ZGIPoHSi","properties":{"formattedCitation":"\\super 77\\nosupersub{}","plainCitation":"77","noteIndex":0},"citationItems":[{"id":"iHDLutT3/cvoqW4Re","uris":["http://www.mendeley.com/documents/?uuid=b48849f4-5398-42a2-8bd4-c99a7e5615e4"],"itemData":{"DOI":"10.1111/mec.12856","ISSN":"1365294X","PMID":"25039308","abstract":"Estimates of the fixation index, FST, have been used as measures of population differentiation for many decades. However, there have been persistent voices in the literature suggesting that these statistics do not measure true differentiation. In particular, the statistics Nei's GST and Wier and Cockerham's θ have been criticized for being 'constrained' to not equal one in some situations that seem to represent maximal differentiation. Here, we address the issue of how to evaluate exactly how much information a particular statistic contains about the process of differentiation. This criterion can be used to counter most concerns about the performance of GST (and related statistics), while also being reconciled with the insights of those who have proposed alternative measures of differentiation. In particular, the likelihood-based framework that we put forward can justify the use of GST as an effective measure of differentiation, but also shows that in some situations GST is insufficient on its own and needs supplementing by another measure such as Jost's D or Hedrick's G'ST. This approach will become increasingly important in the future, as greater emphasis is placed on analysing large data sets. © 2014 John Wiley &amp; Sons Ltd.","author":[{"dropping-particle":"","family":"Verity","given":"Robert","non-dropping-particle":"","parse-names":false,"suffix":""},{"dropping-particle":"","family":"Nichols","given":"Richard A.","non-dropping-particle":"","parse-names":false,"suffix":""}],"container-title":"Molecular Ecology","id":"ITEM-1","issue":"17","issued":{"date-parts":[["2014"]]},"page":"4216-4225","title":"What is genetic differentiation, and how should we measure it - G ST, D, neither or both?","type":"article-journal","volume":"23"}}],"schema":"https://github.com/citation-style-language/schema/raw/master/csl-citation.json"} </w:instrText>
      </w:r>
      <w:r w:rsidRPr="000E1FB8">
        <w:fldChar w:fldCharType="separate"/>
      </w:r>
      <w:r w:rsidR="00CF5469" w:rsidRPr="00CF5469">
        <w:rPr>
          <w:vertAlign w:val="superscript"/>
        </w:rPr>
        <w:t>77</w:t>
      </w:r>
      <w:r w:rsidRPr="000E1FB8">
        <w:fldChar w:fldCharType="end"/>
      </w:r>
      <w:r w:rsidRPr="000E1FB8">
        <w:t>.</w:t>
      </w:r>
      <w:r>
        <w:t xml:space="preserve"> This approach was not tested in the current study, but further research should address the differences in filtering algorithms, samples sizes, and supplementing G</w:t>
      </w:r>
      <w:r w:rsidRPr="00772D9B">
        <w:rPr>
          <w:vertAlign w:val="subscript"/>
        </w:rPr>
        <w:t>ST</w:t>
      </w:r>
      <w:r>
        <w:t xml:space="preserve"> with either G’</w:t>
      </w:r>
      <w:r w:rsidRPr="00772D9B">
        <w:rPr>
          <w:vertAlign w:val="subscript"/>
        </w:rPr>
        <w:t>ST</w:t>
      </w:r>
      <w:r>
        <w:t xml:space="preserve"> or </w:t>
      </w:r>
      <w:proofErr w:type="spellStart"/>
      <w:r>
        <w:t>Jost’s</w:t>
      </w:r>
      <w:proofErr w:type="spellEnd"/>
      <w:r>
        <w:t xml:space="preserve"> </w:t>
      </w:r>
      <w:r w:rsidRPr="000B291B">
        <w:rPr>
          <w:i/>
        </w:rPr>
        <w:t>D</w:t>
      </w:r>
      <w:r>
        <w:t xml:space="preserve"> for these datasets. Another potential approach that can be used is to compare the observed values of G</w:t>
      </w:r>
      <w:r w:rsidRPr="00675426">
        <w:rPr>
          <w:vertAlign w:val="subscript"/>
        </w:rPr>
        <w:t>ST</w:t>
      </w:r>
      <w:r>
        <w:rPr>
          <w:vertAlign w:val="subscript"/>
        </w:rPr>
        <w:t xml:space="preserve"> </w:t>
      </w:r>
      <w:r>
        <w:t xml:space="preserve">with the values produced in permutation tests where random sampling is applied to produce a null distribution </w:t>
      </w:r>
      <w:r>
        <w:fldChar w:fldCharType="begin" w:fldLock="1"/>
      </w:r>
      <w:r w:rsidR="00CF5469">
        <w:instrText xml:space="preserve"> ADDIN ZOTERO_ITEM CSL_CITATION {"citationID":"Hdus0DFG","properties":{"formattedCitation":"\\super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w:t>
      </w:r>
    </w:p>
    <w:p w14:paraId="45556C7C" w14:textId="77777777" w:rsidR="006D397A" w:rsidRDefault="006D397A" w:rsidP="00340A3E"/>
    <w:p w14:paraId="792FB719" w14:textId="77777777" w:rsidR="006D397A" w:rsidRDefault="006D397A" w:rsidP="00340A3E"/>
    <w:p w14:paraId="3690230F" w14:textId="77777777" w:rsidR="006D397A" w:rsidRDefault="006D397A" w:rsidP="00340A3E"/>
    <w:p w14:paraId="529DBC5B" w14:textId="77777777" w:rsidR="006D397A" w:rsidRDefault="006D397A" w:rsidP="00340A3E">
      <w:pPr>
        <w:rPr>
          <w:b/>
          <w:color w:val="000000" w:themeColor="text1"/>
        </w:rPr>
      </w:pPr>
    </w:p>
    <w:p w14:paraId="084FDAF6" w14:textId="77777777" w:rsidR="006D397A" w:rsidRPr="00B44BC4" w:rsidRDefault="006D397A" w:rsidP="00340A3E">
      <w:pPr>
        <w:rPr>
          <w:b/>
          <w:color w:val="000000" w:themeColor="text1"/>
        </w:rPr>
      </w:pPr>
      <w:r w:rsidRPr="00B44BC4">
        <w:rPr>
          <w:b/>
          <w:color w:val="000000" w:themeColor="text1"/>
        </w:rPr>
        <w:t>Genetic distance and principal component analyses suggested more lineages could be present</w:t>
      </w:r>
    </w:p>
    <w:p w14:paraId="7A8FB20E" w14:textId="77777777" w:rsidR="006D397A" w:rsidRDefault="006D397A" w:rsidP="00340A3E"/>
    <w:p w14:paraId="75AEC71B" w14:textId="2FF043B8" w:rsidR="006D397A" w:rsidRDefault="006D397A">
      <w:pPr>
        <w:pPrChange w:id="102" w:author="Teddy Garcia Aroca" w:date="2023-06-12T10:16:00Z">
          <w:pPr>
            <w:spacing w:line="480" w:lineRule="auto"/>
          </w:pPr>
        </w:pPrChange>
      </w:pPr>
      <w:r>
        <w:tab/>
        <w:t xml:space="preserve">The number of lineages detected in STRUCTURE and ADMIXTURE analyses was confirmed by PCA and DAPC analyses. However, our PCA and DAPC suggested more than 2 lineages (or sub-lineages) could be present in the region, because as many as 4 clusters could be observed in PCA clustering. The results obtained in PCA and DAPC analyses could be considered more reliable to determine subclades and provide better insights into the number of clusters present in our genotypic data. The main reason for this assertion is related to the assumptions made by STRUCTURE that are not made by PCA and DAPC analyses. For instance, STRUCTURE assumes Hardy-Weinberg equilibrium and lack of linkage disequilibrium </w:t>
      </w:r>
      <w:r>
        <w:fldChar w:fldCharType="begin" w:fldLock="1"/>
      </w:r>
      <w:r w:rsidR="00CF5469">
        <w:instrText xml:space="preserve"> ADDIN ZOTERO_ITEM CSL_CITATION {"citationID":"2O902VDX","properties":{"formattedCitation":"\\super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xml:space="preserve">, which does not apply for many plant pathogens, including </w:t>
      </w:r>
      <w:r>
        <w:rPr>
          <w:i/>
        </w:rPr>
        <w:t xml:space="preserve">X. </w:t>
      </w:r>
      <w:proofErr w:type="spellStart"/>
      <w:r>
        <w:rPr>
          <w:i/>
        </w:rPr>
        <w:t>necrophora</w:t>
      </w:r>
      <w:proofErr w:type="spellEnd"/>
      <w:r>
        <w:rPr>
          <w:i/>
        </w:rPr>
        <w:t>.</w:t>
      </w:r>
      <w:r>
        <w:t xml:space="preserve"> PCA does not make any assumptions and has recently become more popular because it can handle larger SNP </w:t>
      </w:r>
      <w:r w:rsidRPr="006454B4">
        <w:t xml:space="preserve">datasets </w:t>
      </w:r>
      <w:r w:rsidRPr="006454B4">
        <w:fldChar w:fldCharType="begin" w:fldLock="1"/>
      </w:r>
      <w:r w:rsidR="00CF5469">
        <w:instrText xml:space="preserve"> ADDIN ZOTERO_ITEM CSL_CITATION {"citationID":"isPDfugD","properties":{"formattedCitation":"\\super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rsidRPr="006454B4">
        <w:fldChar w:fldCharType="separate"/>
      </w:r>
      <w:r w:rsidR="00CF5469" w:rsidRPr="00CF5469">
        <w:rPr>
          <w:vertAlign w:val="superscript"/>
        </w:rPr>
        <w:t>8</w:t>
      </w:r>
      <w:r w:rsidRPr="006454B4">
        <w:fldChar w:fldCharType="end"/>
      </w:r>
      <w:r w:rsidRPr="006454B4">
        <w:t xml:space="preserve">. </w:t>
      </w:r>
      <w:r>
        <w:t>On the other hand</w:t>
      </w:r>
      <w:r w:rsidRPr="006454B4">
        <w:t>, both analyses cannot detect F</w:t>
      </w:r>
      <w:r w:rsidRPr="00335D32">
        <w:rPr>
          <w:vertAlign w:val="subscript"/>
        </w:rPr>
        <w:t>ST</w:t>
      </w:r>
      <w:r w:rsidRPr="006454B4">
        <w:t xml:space="preserve"> values lower than 0.05. </w:t>
      </w:r>
      <w:r w:rsidRPr="006454B4">
        <w:fldChar w:fldCharType="begin" w:fldLock="1"/>
      </w:r>
      <w:r w:rsidR="00CF5469">
        <w:instrText xml:space="preserve"> ADDIN ZOTERO_ITEM CSL_CITATION {"citationID":"9UtxkgwW","properties":{"formattedCitation":"\\super 8,78\\uc0\\u8211{}80\\nosupersub{}","plainCitation":"8,78–80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evolution","type":"book"}},{"id":"iHDLutT3/v2ZvFnEv","uris":["http://www.mendeley.com/documents/?uuid=8b20cdfd-a8fa-4fb5-85b2-29c2c08fb15b"],"itemData":{"DOI":"10.1371/journal.pgen.0020190","ISSN":"15537390","PMID":"17194218","abstract":"Current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\"phase change\"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 2006 Patterson et al.","author":[{"dropping-particle":"","family":"Patterson","given":"Nick","non-dropping-particle":"","parse-names":false,"suffix":""},{"dropping-particle":"","family":"Price","given":"Alkes L.","non-dropping-particle":"","parse-names":false,"suffix":""},{"dropping-particle":"","family":"Reich","given":"David","non-dropping-particle":"","parse-names":false,"suffix":""}],"container-title":"PLoS Genetics","id":"ITEM-2","issue":"12","issued":{"date-parts":[["2006"]]},"page":"2074-2093","title":"Population structure and eigenanalysis","type":"article-journal","volume":"2"}},{"id":"iHDLutT3/qUVT2nN3","uris":["http://www.mendeley.com/documents/?uuid=eb0ba8bf-0ca6-4336-aa3d-3f05856eecaf"],"itemData":{"DOI":"10.1371/journal.pgen.1000686","ISSN":"15537390","PMID":"19834557","abstract":"Principal components analysis, PCA, is a statistical method commonly used in population genetics to identify structure in the distribution of genetic variation across geographical location and ethnic background. However, while the method is often used to inform about historical demographic processes, little is known about the relationship between fundamental demographic parameters and the projection of samples onto the primary axes. Here I show that for SNP data the projection of samples onto the principal components can be obtained directly from considering the average coalescent times between pairs of haploid genomes. The result provides a framework for interpreting PCA projections in terms of underlying processes, including migration, geographical isolation, and admixture. I also demonstrate a link between PCA and Wright's FST and show that SNP ascertainment has a largely simple and predictable effect on the projection of samples. Using examples from human genetics, I discuss the application of these results to empirical data and the implications for inference. © 2009 Gil McVean.","author":[{"dropping-particle":"","family":"McVean","given":"Gil","non-dropping-particle":"","parse-names":false,"suffix":""}],"container-title":"PLoS Genetics","id":"ITEM-3","issue":"10","issued":{"date-parts":[["2009"]]},"title":"A genealogical interpretation of principal components analysis","type":"article-journal","volume":"5"}},{"id":"iHDLutT3/AZlrCGME","uris":["http://www.mendeley.com/documents/?uuid=e5c7f8d1-a11b-46cf-893e-59521895deb0"],"itemData":{"DOI":"10.1371/journal.pcbi.1000455","ISSN":"1553734X","PMID":"19662158","abstract":"Background: 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 Results: We introduce the Discriminant Analysis of Principal Components (DAPC), a multivariate method designed to identify and describe clusters of genetically related individuals. When group priors are lacking, DAPC uses sequential K-means and model selection to infer genetic clusters. Our approach allows extracting rich information from genetic data, providing assignment of individuals to groups, a visual assessment of between-population differentiation, and contribution of individual alleles to population structuring. We evaluate the performance of our method using simulated data, which were also analyzed using STRUCTURE as a benchmark. Additionally, we illustrate the method by analyzing microsatellite polymorphism in worldwide human populations and hemagglutinin gene sequence variation in seasonal influenza. Conclusions: Analysis of simulated data revealed that our approach performs generally better than STRUCTURE at characterizing population subdivision. The tools implemented in DAPC for the identification of clusters and graphical representation of between-group structures allow to unravel complex population structures. Our approach is also faster than Bayesian clustering algorithms by several orders of magnitude, and may be applicable to a wider range of dataset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Genetics","id":"ITEM-4","issue":"94","issued":{"date-parts":[["2010"]]},"page":"1-15","title":"Discriminant analysis of principal components: a new method for the analysis of genetically structured","type":"article-journal","volume":"11"}}],"schema":"https://github.com/citation-style-language/schema/raw/master/csl-citation.json"} </w:instrText>
      </w:r>
      <w:r w:rsidRPr="006454B4">
        <w:fldChar w:fldCharType="separate"/>
      </w:r>
      <w:r w:rsidR="00CF5469" w:rsidRPr="00CF5469">
        <w:rPr>
          <w:vertAlign w:val="superscript"/>
        </w:rPr>
        <w:t>8,78–80</w:t>
      </w:r>
      <w:r w:rsidRPr="006454B4">
        <w:fldChar w:fldCharType="end"/>
      </w:r>
      <w:r w:rsidRPr="006454B4">
        <w:t>.</w:t>
      </w:r>
      <w:r>
        <w:t xml:space="preserve"> F</w:t>
      </w:r>
      <w:r w:rsidRPr="00675426">
        <w:rPr>
          <w:vertAlign w:val="subscript"/>
        </w:rPr>
        <w:t>ST</w:t>
      </w:r>
      <w:r>
        <w:t xml:space="preserve"> was not considered a relevant metric in our study, though it was used by STRUCTURE as a distance-based method with the assumption of no admixture to determine the best number of clusters in our dataset, representing another assumption that could have impacted our estimates.</w:t>
      </w:r>
    </w:p>
    <w:p w14:paraId="4D19591C" w14:textId="77777777" w:rsidR="006D397A" w:rsidRDefault="006D397A" w:rsidP="00340A3E"/>
    <w:p w14:paraId="607C5C37" w14:textId="77777777" w:rsidR="006D397A" w:rsidRDefault="006D397A">
      <w:pPr>
        <w:ind w:firstLine="720"/>
        <w:pPrChange w:id="103" w:author="Teddy Garcia Aroca" w:date="2023-06-12T10:16:00Z">
          <w:pPr>
            <w:spacing w:line="480" w:lineRule="auto"/>
            <w:ind w:firstLine="720"/>
          </w:pPr>
        </w:pPrChange>
      </w:pPr>
      <w:r>
        <w:t>The genetic diversity assessed as the Euclidean genetic distance between genotypes also supported the hypothesis of more clusters than those defined by STRUCTURE and ADMIXTURE analyses. The genetic distance between specimens classified as Lineages 1 and 2 was consistent with placement in STRUCTURE and ADMIXTURE, since the genetic distances were lower within lineage than between lineages (FIGURE 10B). The number of smaller clades observed within lineages suggested more genetic diversity in the region. Based on these analyses 9-14 sub-clades could be determined, suggesting more genetic variation within linages.</w:t>
      </w:r>
    </w:p>
    <w:p w14:paraId="1DEA8A0A" w14:textId="77777777" w:rsidR="006D397A" w:rsidRDefault="006D397A" w:rsidP="00340A3E"/>
    <w:p w14:paraId="49BE763A" w14:textId="77777777" w:rsidR="006D397A" w:rsidRPr="00355B78" w:rsidRDefault="006D397A" w:rsidP="00340A3E">
      <w:pPr>
        <w:rPr>
          <w:b/>
          <w:i/>
          <w:color w:val="000000" w:themeColor="text1"/>
        </w:rPr>
      </w:pPr>
      <w:r>
        <w:rPr>
          <w:b/>
          <w:color w:val="000000" w:themeColor="text1"/>
        </w:rPr>
        <w:t xml:space="preserve">Two main </w:t>
      </w:r>
      <w:r w:rsidRPr="00B44BC4">
        <w:rPr>
          <w:b/>
          <w:color w:val="000000" w:themeColor="text1"/>
        </w:rPr>
        <w:t>semi-clonal lineages are present in the region</w:t>
      </w:r>
    </w:p>
    <w:p w14:paraId="2ACA6BAF" w14:textId="77777777" w:rsidR="006D397A" w:rsidRPr="00355B78" w:rsidRDefault="006D397A" w:rsidP="00340A3E"/>
    <w:p w14:paraId="3291DF88" w14:textId="0A61F83F" w:rsidR="006D397A" w:rsidRPr="00355B78" w:rsidRDefault="006D397A">
      <w:pPr>
        <w:pPrChange w:id="104" w:author="Teddy Garcia Aroca" w:date="2023-06-12T10:16:00Z">
          <w:pPr>
            <w:spacing w:line="480" w:lineRule="auto"/>
          </w:pPr>
        </w:pPrChange>
      </w:pPr>
      <w:r>
        <w:tab/>
        <w:t xml:space="preserve">Permutation tests for </w:t>
      </w:r>
      <m:oMath>
        <m:acc>
          <m:accPr>
            <m:chr m:val="̅"/>
            <m:ctrlPr>
              <w:ins w:id="105"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calculated separately for each lineage were used to reject the hypothesis of no association (sexual reproduction), suggesting neither of these lineages are reproducing sexually. Initially, the value, position, and probability of </w:t>
      </w:r>
      <m:oMath>
        <m:acc>
          <m:accPr>
            <m:chr m:val="̅"/>
            <m:ctrlPr>
              <w:ins w:id="106"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rPr>
          <w:vertAlign w:val="subscript"/>
        </w:rPr>
        <w:t xml:space="preserve"> </w:t>
      </w:r>
      <w:r>
        <w:t xml:space="preserve">were used as the main indicator to reject the hypothesis of sexual reproduction, because </w:t>
      </w:r>
      <m:oMath>
        <m:acc>
          <m:accPr>
            <m:chr m:val="̅"/>
            <m:ctrlPr>
              <w:ins w:id="107"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was found outside of the null distribution of loci, simulated under the assumption of sexual reproduction (no association among markers). This approach is considered more robust because </w:t>
      </w:r>
      <m:oMath>
        <m:acc>
          <m:accPr>
            <m:chr m:val="̅"/>
            <m:ctrlPr>
              <w:ins w:id="108" w:author="Teddy Garcia Aroca" w:date="2023-06-14T14:16:00Z">
                <w:rPr>
                  <w:rFonts w:ascii="Cambria Math" w:hAnsi="Cambria Math"/>
                  <w:i/>
                </w:rPr>
              </w:ins>
            </m:ctrlPr>
          </m:accPr>
          <m:e>
            <m:r>
              <w:rPr>
                <w:rFonts w:ascii="Cambria Math" w:hAnsi="Cambria Math"/>
              </w:rPr>
              <m:t>r</m:t>
            </m:r>
          </m:e>
        </m:acc>
      </m:oMath>
      <w:r w:rsidRPr="00B274AC">
        <w:rPr>
          <w:vertAlign w:val="subscript"/>
        </w:rPr>
        <w:t>d</w:t>
      </w:r>
      <w:r>
        <w:t xml:space="preserve"> is less biased when it comes to differences in sample sizes in the number of loci </w:t>
      </w:r>
      <w:r>
        <w:fldChar w:fldCharType="begin" w:fldLock="1"/>
      </w:r>
      <w:r w:rsidR="00CF5469">
        <w:instrText xml:space="preserve"> ADDIN ZOTERO_ITEM CSL_CITATION {"citationID":"hZjYWDGI","properties":{"formattedCitation":"\\super 60\\nosupersub{}","plainCitation":"60","noteIndex":0},"citationItems":[{"id":"iHDLutT3/SkjwuINb","uris":["http://www.mendeley.com/documents/?uuid=668b6d21-1cbd-48d2-b1de-7bd351b815ae"],"itemData":{"DOI":"10.1046/j.1471-8278.2000.00014.x","ISSN":"14718278","abstract":"Linkage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package.","author":[{"dropping-particle":"","family":"Agapow","given":"Paul Michael","non-dropping-particle":"","parse-names":false,"suffix":""},{"dropping-particle":"","family":"Burt","given":"Austin","non-dropping-particle":"","parse-names":false,"suffix":""}],"container-title":"Molecular Ecology Notes","id":"ITEM-1","issue":"1-2","issued":{"date-parts":[["2001"]]},"page":"101-102","title":"Indices of multilocus linkage disequilibrium","type":"article-journal","volume":"1"}}],"schema":"https://github.com/citation-style-language/schema/raw/master/csl-citation.json"} </w:instrText>
      </w:r>
      <w:r>
        <w:fldChar w:fldCharType="separate"/>
      </w:r>
      <w:r w:rsidR="00CF5469" w:rsidRPr="00CF5469">
        <w:rPr>
          <w:vertAlign w:val="superscript"/>
        </w:rPr>
        <w:t>60</w:t>
      </w:r>
      <w:r>
        <w:fldChar w:fldCharType="end"/>
      </w:r>
      <w:r>
        <w:t xml:space="preserve">. However, in separate analyses for each lineage, </w:t>
      </w:r>
      <w:r>
        <w:rPr>
          <w:i/>
        </w:rPr>
        <w:t>I</w:t>
      </w:r>
      <w:r w:rsidRPr="002E3AEB">
        <w:rPr>
          <w:i/>
          <w:vertAlign w:val="subscript"/>
        </w:rPr>
        <w:t>A</w:t>
      </w:r>
      <w:r>
        <w:t xml:space="preserve"> calculated in permutation tests resembled that of a </w:t>
      </w:r>
      <w:proofErr w:type="gramStart"/>
      <w:r>
        <w:t>partially-clonal</w:t>
      </w:r>
      <w:proofErr w:type="gramEnd"/>
      <w:r>
        <w:t xml:space="preserve"> population. The mean calculated values for Lineages 1 and 2 were significantly lower than that of simulated clonal populations. However, the observed values were not as low as those for simulated semi-clonal and </w:t>
      </w:r>
      <w:proofErr w:type="gramStart"/>
      <w:r>
        <w:t>mostly-clonal</w:t>
      </w:r>
      <w:proofErr w:type="gramEnd"/>
      <w:r>
        <w:t xml:space="preserve"> (FIGURE 12C-D). Simulated values for sexual, semi-clonal, </w:t>
      </w:r>
      <w:proofErr w:type="gramStart"/>
      <w:r>
        <w:t>mostly-clonal</w:t>
      </w:r>
      <w:proofErr w:type="gramEnd"/>
      <w:r>
        <w:t>, and clonal indexes of association were simulated separately for each lineage, based on the number of individuals (Lineage 1=111, Lineage 2=49) and randomly sampling 300 SNPs, with 100 permutations. Since the values were calculated separately for each lineage, the effects of differences in sample sizes were reduced. The effects of missing data were not estimated in this part of the study, but further testing with other datasets could help determine if more variation is observed when other datasets are subjected to the same simulations.</w:t>
      </w:r>
    </w:p>
    <w:p w14:paraId="21393EC6" w14:textId="77777777" w:rsidR="006D397A" w:rsidRDefault="006D397A" w:rsidP="00340A3E">
      <w:pPr>
        <w:widowControl w:val="0"/>
        <w:autoSpaceDE w:val="0"/>
        <w:autoSpaceDN w:val="0"/>
        <w:adjustRightInd w:val="0"/>
      </w:pPr>
    </w:p>
    <w:p w14:paraId="2C29E7A8" w14:textId="08671D1C" w:rsidR="006D397A" w:rsidRDefault="006D397A">
      <w:pPr>
        <w:widowControl w:val="0"/>
        <w:autoSpaceDE w:val="0"/>
        <w:autoSpaceDN w:val="0"/>
        <w:adjustRightInd w:val="0"/>
        <w:ind w:firstLine="720"/>
        <w:pPrChange w:id="109" w:author="Teddy Garcia Aroca" w:date="2023-06-12T10:16:00Z">
          <w:pPr>
            <w:widowControl w:val="0"/>
            <w:autoSpaceDE w:val="0"/>
            <w:autoSpaceDN w:val="0"/>
            <w:adjustRightInd w:val="0"/>
            <w:spacing w:line="480" w:lineRule="auto"/>
            <w:ind w:firstLine="720"/>
          </w:pPr>
        </w:pPrChange>
      </w:pPr>
      <w:r>
        <w:t xml:space="preserve">Despite not being within the levels of </w:t>
      </w:r>
      <w:r>
        <w:rPr>
          <w:i/>
        </w:rPr>
        <w:t>I</w:t>
      </w:r>
      <w:r w:rsidRPr="003D1314">
        <w:rPr>
          <w:i/>
          <w:vertAlign w:val="subscript"/>
        </w:rPr>
        <w:t>A</w:t>
      </w:r>
      <w:r>
        <w:t xml:space="preserve"> considered as partially-clonal (semi-clonal and mostly-clonal) in other studies </w:t>
      </w:r>
      <w:r>
        <w:fldChar w:fldCharType="begin" w:fldLock="1"/>
      </w:r>
      <w:r w:rsidR="00CF5469">
        <w:instrText xml:space="preserve"> ADDIN ZOTERO_ITEM CSL_CITATION {"citationID":"WcLE1gyJ","properties":{"formattedCitation":"\\super 6\\nosupersub{}","plainCitation":"6","noteIndex":0},"citationItems":[{"id":"iHDLutT3/NUlt2YE6","uris":["http://www.mendeley.com/documents/?uuid=58a0d867-3cd0-4790-8692-f14f744d95f4"],"itemData":{"DOI":"https://doi.org/10.1111/mec.16109","author":[{"dropping-particle":"","family":"Shakya","given":"Shankar K.","non-dropping-particle":"","parse-names":false,"suffix":""},{"dropping-particle":"","family":"Grünwald","given":"Niklaus J.","non-dropping-particle":"","parse-names":false,"suffix":""},{"dropping-particle":"","family":"Fieland","given":"Valerie J.","non-dropping-particle":"","parse-names":false,"suffix":""},{"dropping-particle":"","family":"Knaus","given":"Brian J.","non-dropping-particle":"","parse-names":false,"suffix":""},{"dropping-particle":"","family":"Weiland","given":"Jerry E.","non-dropping-particle":"","parse-names":false,"suffix":""},{"dropping-particle":"","family":"Maia","given":"Cristiana","non-dropping-particle":"","parse-names":false,"suffix":""},{"dropping-particle":"","family":"Drenth","given":"André","non-dropping-particle":"","parse-names":false,"suffix":""},{"dropping-particle":"","family":"Guest","given":"David I.","non-dropping-particle":"","parse-names":false,"suffix":""},{"dropping-particle":"","family":"Liew","given":"Edward C.Y.","non-dropping-particle":"","parse-names":false,"suffix":""},{"dropping-particle":"","family":"Crane","given":"Colin","non-dropping-particle":"","parse-names":false,"suffix":""},{"dropping-particle":"","family":"Chang","given":"Tun-Tschu","non-dropping-particle":"","parse-names":false,"suffix":""},{"dropping-particle":"","family":"Fu","given":"Chuen-Hsu","non-dropping-particle":"","parse-names":false,"suffix":""},{"dropping-particle":"","family":"Chi","given":"Nguyen Minh","non-dropping-particle":"","parse-names":false,"suffix":""},{"dropping-particle":"","family":"Thu","given":"Pham Quang","non-dropping-particle":"","parse-names":false,"suffix":""},{"dropping-particle":"","family":"Scanu","given":"Bruno","non-dropping-particle":"","parse-names":false,"suffix":""},{"dropping-particle":"von","family":"Stowasser","given":"Eugenio Sanfuentes","non-dropping-particle":"","parse-names":false,"suffix":""},{"dropping-particle":"","family":"Durán","given":"Álvaro","non-dropping-particle":"","parse-names":false,"suffix":""},{"dropping-particle":"","family":"Jung","given":"Marilia Horta","non-dropping-particle":"","parse-names":false,"suffix":""},{"dropping-particle":"","family":"Jung","given":"Thomas","non-dropping-particle":"","parse-names":false,"suffix":""}],"container-title":"Molecular Ecology","id":"ITEM-1","issued":{"date-parts":[["2021"]]},"title":"Phylogeography of the wide-host range panglobal plant pathogen Phytophthora cinnamomi","type":"article-journal"}}],"schema":"https://github.com/citation-style-language/schema/raw/master/csl-citation.json"} </w:instrText>
      </w:r>
      <w:r>
        <w:fldChar w:fldCharType="separate"/>
      </w:r>
      <w:r w:rsidR="00CF5469" w:rsidRPr="00CF5469">
        <w:rPr>
          <w:vertAlign w:val="superscript"/>
        </w:rPr>
        <w:t>6</w:t>
      </w:r>
      <w:r>
        <w:fldChar w:fldCharType="end"/>
      </w:r>
      <w:r>
        <w:t xml:space="preserve">, </w:t>
      </w:r>
      <w:r w:rsidRPr="00E2274E">
        <w:t xml:space="preserve">main lineages of </w:t>
      </w:r>
      <w:r w:rsidRPr="00E2274E">
        <w:rPr>
          <w:i/>
        </w:rPr>
        <w:t xml:space="preserve">X. </w:t>
      </w:r>
      <w:proofErr w:type="spellStart"/>
      <w:r w:rsidRPr="00E2274E">
        <w:rPr>
          <w:i/>
        </w:rPr>
        <w:t>necrophora</w:t>
      </w:r>
      <w:proofErr w:type="spellEnd"/>
      <w:r w:rsidRPr="00E2274E">
        <w:rPr>
          <w:i/>
        </w:rPr>
        <w:t xml:space="preserve"> </w:t>
      </w:r>
      <w:r w:rsidRPr="00E2274E">
        <w:t xml:space="preserve">appeared to show a </w:t>
      </w:r>
      <w:r>
        <w:t>semi-</w:t>
      </w:r>
      <w:r w:rsidRPr="00E2274E">
        <w:t xml:space="preserve">clonal mode of reproduction. </w:t>
      </w:r>
      <w:r>
        <w:t xml:space="preserve">One historical and one specimen collected in the Caribbean Island of Martinique were found to belong to lineage 1 in STRUCTURE and Euclidean distance analyses. These two specimens exhibited sexual structures in the past, suggesting potential for sexual reproduction. The fact that lineages are not completely clonal suggest that either cryptic sexual reproduction is present in both lineages, which is known to happen in members of the order </w:t>
      </w:r>
      <w:proofErr w:type="spellStart"/>
      <w:r>
        <w:t>Xylariales</w:t>
      </w:r>
      <w:proofErr w:type="spellEnd"/>
      <w:r>
        <w:t xml:space="preserve"> </w:t>
      </w:r>
      <w:r>
        <w:fldChar w:fldCharType="begin" w:fldLock="1"/>
      </w:r>
      <w:r w:rsidR="00CF5469">
        <w:instrText xml:space="preserve"> ADDIN ZOTERO_ITEM CSL_CITATION {"citationID":"335fPpk9","properties":{"formattedCitation":"\\super 22\\nosupersub{}","plainCitation":"22","noteIndex":0},"citationItems":[{"id":"iHDLutT3/uIfVSDXA","uris":["http://www.mendeley.com/documents/?uuid=5c207427-d829-4c98-8c20-ed4873280b82"],"itemData":{"DOI":"10.1016/j.fgb.2018.12.004","ISSN":"10960937","abstract":"A survey of genomes reported here for 10 isolates of Monosporascus species and an additional 25 genomes from other members of the Xylariales (representing 15 genera) available in public databases indicated that genes typically associated with MAT1-1 (mat A) or MAT1-2 (mat a) mating types are absent or have diverged greatly relative to counterparts in other Pezizomycotina. This was particularly surprising for isolates known to be homothallic, given that homothallic members of the Pezizomycotina typically possess a MAT1-1-1 (mat A-1) gene and one or both of two other closely-linked mating-type genes, MAT1-1-2 (mat A-2) and MAT1-1-3 (mat A-3), in addition to MAT1-2-1 (mat a-1). We failed to detect candidate genes for either MAT1-1-1 or MAT1-1-2 in any member of the Xylariales. Genes related to MAT1-2-1 and MAT1-1-3 are present in the genomes examined, but most appear to be orthologs of MATA_HMG (high-mobility group) genes with non-mating-type functions rather than orthologs of mating-type genes. Several MATA_HMG genes were found in genome positions that suggest they are derived from mating-type genes, but these genes are highly divergent relative to known MAT1-2-1 and MAT1-1-3 genes. The genomes examined represent substantial diversity within the order and include M. cannonballus, M. ibericus, Xylaria hypoxylon, X. striata, Daldinia eschscholzii, Eutypa lata, Rosellinia necatrix, Microdochium bolleyi and several others. We employed a number of avenues to search for homologs, including multiple BLAST approaches and examination of annotated genes adjacent to genes known to flank mating regions in other members of the Ascomycota. The results suggest that the mating regions have been lost from, or altered dramatically in, the Xylariales genomes examined and that mating and sexual development in these fungi are controlled differently than has been reported for members of the Pezizomycotina studied to date.","author":[{"dropping-particle":"","family":"Robinson","given":"Aaron J.","non-dropping-particle":"","parse-names":false,"suffix":""},{"dropping-particle":"","family":"Natvig","given":"Donald O.","non-dropping-particle":"","parse-names":false,"suffix":""}],"container-title":"Fungal Genetics and Biology","id":"ITEM-1","issue":"December","issued":{"date-parts":[["2019"]]},"page":"47-52","publisher":"Elsevier","title":"Diverse members of the Xylariales lack canonical mating-type regions","type":"article-journal","volume":"122"}}],"schema":"https://github.com/citation-style-language/schema/raw/master/csl-citation.json"} </w:instrText>
      </w:r>
      <w:r>
        <w:fldChar w:fldCharType="separate"/>
      </w:r>
      <w:r w:rsidR="00CF5469" w:rsidRPr="00CF5469">
        <w:rPr>
          <w:vertAlign w:val="superscript"/>
        </w:rPr>
        <w:t>22</w:t>
      </w:r>
      <w:r>
        <w:fldChar w:fldCharType="end"/>
      </w:r>
      <w:r>
        <w:t>, or signs of past sexual recombination were detected in these datasets.</w:t>
      </w:r>
    </w:p>
    <w:p w14:paraId="5EA8D492" w14:textId="77777777" w:rsidR="006D397A" w:rsidRDefault="006D397A" w:rsidP="00340A3E">
      <w:pPr>
        <w:widowControl w:val="0"/>
        <w:autoSpaceDE w:val="0"/>
        <w:autoSpaceDN w:val="0"/>
        <w:adjustRightInd w:val="0"/>
      </w:pPr>
    </w:p>
    <w:p w14:paraId="0DEFDC41" w14:textId="0992821B" w:rsidR="006D397A" w:rsidRDefault="006D397A">
      <w:pPr>
        <w:widowControl w:val="0"/>
        <w:autoSpaceDE w:val="0"/>
        <w:autoSpaceDN w:val="0"/>
        <w:adjustRightInd w:val="0"/>
        <w:ind w:firstLine="720"/>
        <w:pPrChange w:id="110" w:author="Teddy Garcia Aroca" w:date="2023-06-12T10:16:00Z">
          <w:pPr>
            <w:widowControl w:val="0"/>
            <w:autoSpaceDE w:val="0"/>
            <w:autoSpaceDN w:val="0"/>
            <w:adjustRightInd w:val="0"/>
            <w:spacing w:line="480" w:lineRule="auto"/>
            <w:ind w:firstLine="720"/>
          </w:pPr>
        </w:pPrChange>
      </w:pPr>
      <w:r w:rsidRPr="00E2274E">
        <w:t>In general, asexual reproduction is considered an evolutionary dead end, because deleterious mutations cannot be removed when recombination is not happening</w:t>
      </w:r>
      <w:r>
        <w:t>, ultimately reducing the fitness of the organism</w:t>
      </w:r>
      <w:r w:rsidRPr="00E2274E">
        <w:t xml:space="preserve"> </w:t>
      </w:r>
      <w:r>
        <w:fldChar w:fldCharType="begin" w:fldLock="1"/>
      </w:r>
      <w:r w:rsidR="00CF5469">
        <w:instrText xml:space="preserve"> ADDIN ZOTERO_ITEM CSL_CITATION {"citationID":"SQwi8PrI","properties":{"formattedCitation":"\\super 8,81\\uc0\\u8211{}84\\nosupersub{}","plainCitation":"8,81–84","noteIndex":0},"citationItems":[{"id":"iHDLutT3/pnhUDcgg","uris":["http://www.mendeley.com/documents/?uuid=4fa3e354-69fc-4828-9ca9-14e00e9468ce"],"itemData":{"DOI":"10.1002/evl3.1","ISSN":"20563744","abstract":"Over four decades ago, John Maynard Smith showed that a mutation causing asexual reproduction should rapidly spread in a dioecious sexual population. His reasoning was that the per-capita birth rate of an asexual population would exceed that of a sexual population, because asexual females do not invest in sons. Hence, there is a cost of sexual reproduction that Maynard Smith called the “cost of males.” Assuming all else is otherwise equal among sexual and asexual females, the cost is expected to be two-fold in outcrossing populations with separate sexes and equal sex ratios. Maynard Smith's model led to one of the most interesting questions in evolutionary biology: why is there sex? There are, however, no direct estimates of the proposed cost of sex. Here, we measured the increase in frequency of asexual snails in natural, mixed population of sexual and asexual snails in large outdoor mesocosms. We then extended Maynard Smith's model to predict the change in frequency of asexuals for any cost of sex and for any initial frequency of asexuals. Consistent with the “all-else equal” assumption, we found that the increase in frequency of asexual snails closely matched that predicted under a two-fold cost.","author":[{"dropping-particle":"","family":"Gibson","given":"Amanda K.","non-dropping-particle":"","parse-names":false,"suffix":""},{"dropping-particle":"","family":"Delph","given":"Lynda F.","non-dropping-particle":"","parse-names":false,"suffix":""},{"dropping-particle":"","family":"Lively","given":"Curtis M.","non-dropping-particle":"","parse-names":false,"suffix":""}],"container-title":"Evolution Letters","id":"ITEM-1","issue":"1","issued":{"date-parts":[["2017"]]},"page":"6-15","title":"The two-fold cost of sex: Experimental evidence from a natural system","type":"article-journal","volume":"1"}},{"id":"iHDLutT3/ckD0tWfF","uris":["http://www.mendeley.com/documents/?uuid=19e86785-e154-4eef-b5a0-1c8e87cecc9b"],"itemData":{"DOI":"10.1094/9780890544525","ISBN":"9780890544501","abstract":"This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evolution","type":"book"}},{"id":"iHDLutT3/oXo1CLWZ","uris":["http://www.mendeley.com/documents/?uuid=80f87c52-d5c6-4349-a24d-d2f7beb33078"],"itemData":{"DOI":"10.1093/genetics/83.4.845","ISSN":"00166731","PMID":"971808","abstract":"Based on the Fisher Muller theory of the evolution of recombination, an argument can be constructed predicting that a recessive allele favoring recombination will be favored, if there are either favorable or deleterious mutants occurring at other loci. In this case there is no clear distinction between individual and group selection. Computer simulation of populations segregating for recessive or dominant recombination alleles showed selection favoring recombination, except in the case of a dominant recombination allele with deleterious background mutants. The relationship of this work to parallel investigations by Williams and Strobeck, Maynard Smith, and Charlesworth is explored. All seem to rely on the same phenomenon. There seems no reason to assume that the evolution of recombination must have occurred by group selection.","author":[{"dropping-particle":"","family":"Felsenstein","given":"J.","non-dropping-particle":"","parse-names":false,"suffix":""}],"container-title":"Genetics","id":"ITEM-3","issued":{"date-parts":[["1974"]]},"page":"737-756","title":"The evolutionary advantage of recombination","type":"article-journal","volume":"78"}},{"id":"iHDLutT3/vITNPfrB","uris":["http://www.mendeley.com/documents/?uuid=f951d437-47f5-4032-9c8e-1b06653e3ada"],"itemData":{"author":[{"dropping-particle":"","family":"Anderson","given":"James B","non-dropping-particle":"","parse-names":false,"suffix":""},{"dropping-particle":"","family":"Kohn","given":"Linda M","non-dropping-particle":"","parse-names":false,"suffix":""}],"container-title":"Annual Review of Phytopathology","id":"ITEM-4","issued":{"date-parts":[["1995"]]},"page":"369-391","title":"Clonality in Soilborne, Plant-Pathogenic Fungi","type":"article-journal","volume":"33"}},{"id":"iHDLutT3/2OdBsuEL","uris":["http://www.mendeley.com/documents/?uuid=6071dec1-07d4-4483-95af-dfd36c3be528"],"itemData":{"DOI":"10.1073/pnas.93.2.906","ISSN":"00278424","PMID":"8570657","abstract":"Muller proposed that an asexual organism will inevitably accumulate deleterious mutations, resulting in an increase of the mutational load and an inexorable, ratchet-like, loss of the least mutated class [Muller, H. J. (1964) Mutat. Res. 1, 2-9]. The operation of Muller's ratchet on real populations has been experimentally demonstrated only in RNA viruses. However, these eases are exceptional in that the mutation rates of the RNA viruses are extremely high. We have examined whether Muller's ratchet operates in Salmonella typhimurium, a DNA-based organism with a more typical genomic mutation rate. Cells were grown asexually under conditions expected to result in high genetic drift, and the increase in mutational load was determined. S. typhimurium accumulated mutations under these conditions such that after 1700 generations, 1% of the 444 lineages tested had suffered an obvious loss of fitness, as determined by decreased growth rate. These results suggest that in the absence of sex and with high genetic drift, genetic mechanisms, such as back or compensatory mutations, cannot compensate for the accumulation of deleterious mutations. In addition, we measured the appearance of auxotrophs, which allowed us to calculate an average spontaneous mutation rate of approximately 0.3-1.5 x 10-9 mutations per base pair per generation. This rate is measured for the largest genetic target studied so far, a collection of about 200 genes.","author":[{"dropping-particle":"","family":"Andersson","given":"Dan I.","non-dropping-particle":"","parse-names":false,"suffix":""},{"dropping-particle":"","family":"Hughes","given":"Diarmaid","non-dropping-particle":"","parse-names":false,"suffix":""}],"container-title":"Proceedings of the National Academy of Sciences of the United States of America","id":"ITEM-5","issue":"2","issued":{"date-parts":[["1996"]]},"page":"906-907","title":"Muller's ratchet decreases fitness of a DNA-based microbe","type":"article-journal","volume":"93"}}],"schema":"https://github.com/citation-style-language/schema/raw/master/csl-citation.json"} </w:instrText>
      </w:r>
      <w:r>
        <w:fldChar w:fldCharType="separate"/>
      </w:r>
      <w:r w:rsidR="00CF5469" w:rsidRPr="00CF5469">
        <w:rPr>
          <w:vertAlign w:val="superscript"/>
        </w:rPr>
        <w:t>8,81–84</w:t>
      </w:r>
      <w:r>
        <w:fldChar w:fldCharType="end"/>
      </w:r>
      <w:r>
        <w:t>. A</w:t>
      </w:r>
      <w:r w:rsidRPr="00CB24E7">
        <w:t>sexual reproduction is a negative description based on the apparent absence of</w:t>
      </w:r>
      <w:r>
        <w:t xml:space="preserve"> </w:t>
      </w:r>
      <w:r w:rsidRPr="00CB24E7">
        <w:t>sex</w:t>
      </w:r>
      <w:r>
        <w:t xml:space="preserve">, but </w:t>
      </w:r>
      <w:r w:rsidRPr="00CB24E7">
        <w:t>absence of evidence does not equal evidence for absence</w:t>
      </w:r>
      <w:r>
        <w:t xml:space="preserve"> </w:t>
      </w:r>
      <w:r>
        <w:fldChar w:fldCharType="begin" w:fldLock="1"/>
      </w:r>
      <w:r w:rsidR="00CF5469">
        <w:instrText xml:space="preserve"> ADDIN ZOTERO_ITEM CSL_CITATION {"citationID":"xs3pe0lN","properties":{"formattedCitation":"\\super 85\\nosupersub{}","plainCitation":"85","noteIndex":0},"citationItems":[{"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Evolution","id":"ITEM-1","issue":"4","issued":{"date-parts":[["2009"]]},"page":"208-217","title":"Signs of sex: what we know and how we know it","type":"article-journal","volume":"24"}}],"schema":"https://github.com/citation-style-language/schema/raw/master/csl-citation.json"} </w:instrText>
      </w:r>
      <w:r>
        <w:fldChar w:fldCharType="separate"/>
      </w:r>
      <w:r w:rsidR="00CF5469" w:rsidRPr="00CF5469">
        <w:rPr>
          <w:vertAlign w:val="superscript"/>
        </w:rPr>
        <w:t>85</w:t>
      </w:r>
      <w:r>
        <w:fldChar w:fldCharType="end"/>
      </w:r>
      <w:r>
        <w:t xml:space="preserve">. In many cases, cryptic sex and recombination occur to purge deleterious mutations </w:t>
      </w:r>
      <w:r>
        <w:fldChar w:fldCharType="begin" w:fldLock="1"/>
      </w:r>
      <w:r w:rsidR="00CF5469">
        <w:instrText xml:space="preserve"> ADDIN ZOTERO_ITEM CSL_CITATION {"citationID":"EJghfbkz","properties":{"formattedCitation":"\\super 8,19,85\\nosupersub{}","plainCitation":"8,19,85","noteIndex":0},"citationItems":[{"id":"iHDLutT3/TnuPcZ5z","uris":["http://www.mendeley.com/documents/?uuid=e2958bb6-dca7-4fdc-8096-5fe8f8a9c9bf"],"itemData":{"author":[{"dropping-particle":"","family":"Taylor","given":"J.W.","non-dropping-particle":"","parse-names":false,"suffix":""},{"dropping-particle":"","family":"Jacobson","given":"David J.","non-dropping-particle":"","parse-names":false,"suffix":""},{"dropping-particle":"","family":"Fisher","given":"Matthew C.","non-dropping-particle":"","parse-names":false,"suffix":""}],"container-title":"Annual Review of Phytopathology","id":"ITEM-1","issued":{"date-parts":[["1999"]]},"page":"197-246","title":"The evolution of asexual fungi: Reproduction, speciation and classification","type":"article-journal","volume":"37"}},{"id":"iHDLutT3/TSCaZB2p","uris":["http://www.mendeley.com/documents/?uuid=21ff96a8-dc90-4611-85d0-7a2602d82e8d"],"itemData":{"DOI":"10.1016/j.tree.2008.11.010","ISSN":"01695347","PMID":"19282047","abstract":"The predominance of sexual reproduction indicates that it must confer profound benefits, considering its significant costs relative to asexuality. However, definitively determining whether a lineage engages in sex is often complicated by the potential for cryptic sex, especially among unfamiliar organisms. Here we consider the strengths and weaknesses of various molecular- and organismal-based approaches for recognizing signs of sex and describe their applications and relevance to evolutionary biology. We review recent studies that use these methods; some analyses even dispute several 'ancient' asexual taxa, and suggest they are recently derived or might be covertly sexual. More broadly, a better understanding of which organisms have sex and how they do it will deepen our understanding of the distribution, maintenance and evolution of sexual reproduction. © 2008 Elsevier Ltd. All rights reserved.","author":[{"dropping-particle":"","family":"Schurko","given":"Andrew M.","non-dropping-particle":"","parse-names":false,"suffix":""},{"dropping-particle":"","family":"Neiman","given":"Maurine","non-dropping-particle":"","parse-names":false,"suffix":""},{"dropping-particle":"","family":"Logsdon","given":"John M.","non-dropping-particle":"","parse-names":false,"suffix":""}],"container-title":"Trends in Ecology and Evolution","id":"ITEM-2","issue":"4","issued":{"date-parts":[["2009"]]},"page":"208-217","title":"Signs of sex: what we know and how we know it","type":"article-journal","volume":"24"}},{"id":"iHDLutT3/ckD0tWfF","uris":["http://www.mendeley.com/documents/?uuid=19e86785-e154-4eef-b5a0-1c8e87cecc9b"],"itemData":{"DOI":"10.1094/9780890544525","ISBN":"9780890544501","abstract":"This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Press","id":"ITEM-3","issued":{"date-parts":[["2015"]]},"title":"Population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8,19,85</w:t>
      </w:r>
      <w:r>
        <w:fldChar w:fldCharType="end"/>
      </w:r>
      <w:r>
        <w:t xml:space="preserve">. In the case of </w:t>
      </w:r>
      <w:r>
        <w:rPr>
          <w:i/>
        </w:rPr>
        <w:t xml:space="preserve">X. </w:t>
      </w:r>
      <w:proofErr w:type="spellStart"/>
      <w:r>
        <w:rPr>
          <w:i/>
        </w:rPr>
        <w:t>necrophora</w:t>
      </w:r>
      <w:proofErr w:type="spellEnd"/>
      <w:r>
        <w:rPr>
          <w:i/>
        </w:rPr>
        <w:t xml:space="preserve"> </w:t>
      </w:r>
      <w:r>
        <w:t>we have both physical and molecular evidence of past sexual recombination, but it appears that sexual reproduction is uncommon or absent in soybean pathogen populations. However, if sexually recombining individuals exist in the population, they could contribute to the observed genetic variation.</w:t>
      </w:r>
    </w:p>
    <w:p w14:paraId="6F9E7EE8" w14:textId="7DA8D9DD" w:rsidR="002912FA" w:rsidRPr="00CB24E7" w:rsidRDefault="002912FA">
      <w:pPr>
        <w:ind w:firstLine="720"/>
        <w:pPrChange w:id="111" w:author="Teddy Garcia Aroca" w:date="2023-06-12T10:16:00Z">
          <w:pPr>
            <w:spacing w:line="480" w:lineRule="auto"/>
            <w:ind w:firstLine="720"/>
          </w:pPr>
        </w:pPrChange>
      </w:pPr>
      <w:r>
        <w:t xml:space="preserve">Under the NPH, a single introduction of </w:t>
      </w:r>
      <w:r>
        <w:rPr>
          <w:i/>
        </w:rPr>
        <w:t xml:space="preserve">X. </w:t>
      </w:r>
      <w:proofErr w:type="spellStart"/>
      <w:r>
        <w:rPr>
          <w:i/>
        </w:rPr>
        <w:t>necrophora</w:t>
      </w:r>
      <w:proofErr w:type="spellEnd"/>
      <w:r>
        <w:rPr>
          <w:i/>
        </w:rPr>
        <w:t xml:space="preserve"> </w:t>
      </w:r>
      <w:r>
        <w:t>could have led to a mostly clonal population.</w:t>
      </w:r>
    </w:p>
    <w:p w14:paraId="45E15CB7" w14:textId="77777777" w:rsidR="006D397A" w:rsidRPr="000D4622" w:rsidRDefault="006D397A" w:rsidP="00340A3E">
      <w:pPr>
        <w:widowControl w:val="0"/>
        <w:autoSpaceDE w:val="0"/>
        <w:autoSpaceDN w:val="0"/>
        <w:adjustRightInd w:val="0"/>
        <w:rPr>
          <w:color w:val="000000" w:themeColor="text1"/>
        </w:rPr>
      </w:pPr>
    </w:p>
    <w:p w14:paraId="71AEADAC" w14:textId="77777777" w:rsidR="006D397A" w:rsidRPr="000D4622" w:rsidRDefault="006D397A" w:rsidP="00340A3E">
      <w:pPr>
        <w:rPr>
          <w:b/>
          <w:i/>
          <w:color w:val="000000" w:themeColor="text1"/>
        </w:rPr>
      </w:pPr>
      <w:r w:rsidRPr="000D4622">
        <w:rPr>
          <w:b/>
          <w:color w:val="000000" w:themeColor="text1"/>
        </w:rPr>
        <w:t>On the effect of missing data</w:t>
      </w:r>
    </w:p>
    <w:p w14:paraId="55498D7A" w14:textId="77777777" w:rsidR="006D397A" w:rsidRDefault="006D397A" w:rsidP="00340A3E">
      <w:pPr>
        <w:widowControl w:val="0"/>
        <w:autoSpaceDE w:val="0"/>
        <w:autoSpaceDN w:val="0"/>
        <w:adjustRightInd w:val="0"/>
      </w:pPr>
    </w:p>
    <w:p w14:paraId="01C5740A" w14:textId="77777777" w:rsidR="006D397A" w:rsidRDefault="006D397A">
      <w:pPr>
        <w:widowControl w:val="0"/>
        <w:autoSpaceDE w:val="0"/>
        <w:autoSpaceDN w:val="0"/>
        <w:adjustRightInd w:val="0"/>
        <w:pPrChange w:id="112" w:author="Teddy Garcia Aroca" w:date="2023-06-12T10:16:00Z">
          <w:pPr>
            <w:widowControl w:val="0"/>
            <w:autoSpaceDE w:val="0"/>
            <w:autoSpaceDN w:val="0"/>
            <w:adjustRightInd w:val="0"/>
            <w:spacing w:line="480" w:lineRule="auto"/>
          </w:pPr>
        </w:pPrChange>
      </w:pPr>
      <w:r>
        <w:tab/>
        <w:t xml:space="preserve">The effects of missing data were tested for </w:t>
      </w:r>
      <w:proofErr w:type="gramStart"/>
      <w:r>
        <w:t>the majority of</w:t>
      </w:r>
      <w:proofErr w:type="gramEnd"/>
      <w:r>
        <w:t xml:space="preserve"> our analyses. When a gradient of filtering parameters for different levels of minimum genotype quality (“</w:t>
      </w:r>
      <w:proofErr w:type="spellStart"/>
      <w:r>
        <w:t>minGQ</w:t>
      </w:r>
      <w:proofErr w:type="spellEnd"/>
      <w:r>
        <w:t xml:space="preserve">”), </w:t>
      </w:r>
      <w:r w:rsidRPr="008F3B25">
        <w:t xml:space="preserve">minimum </w:t>
      </w:r>
      <w:r w:rsidRPr="008F3B25">
        <w:lastRenderedPageBreak/>
        <w:t xml:space="preserve">SNP positions </w:t>
      </w:r>
      <w:r>
        <w:t xml:space="preserve">supporting a SNP at a given position (“min DP”), and maximum missing data per genotype in VCFTOOLS, no effect on the number of clusters determined by the </w:t>
      </w:r>
      <w:proofErr w:type="spellStart"/>
      <w:r>
        <w:t>Evanno</w:t>
      </w:r>
      <w:proofErr w:type="spellEnd"/>
      <w:r>
        <w:t xml:space="preserve"> method from STRUCTURE (based on F</w:t>
      </w:r>
      <w:r w:rsidRPr="00310651">
        <w:rPr>
          <w:vertAlign w:val="subscript"/>
        </w:rPr>
        <w:t>ST</w:t>
      </w:r>
      <w:r>
        <w:t>) outputs was observed. However, the analyses were run for 1 million Markov Chain Monte Carlo (MCMC) generations maximum, and the split between clusters after 1 million generations was not tested for any dataset. More combinations of these parameters were not tested because of computational constraints.</w:t>
      </w:r>
    </w:p>
    <w:p w14:paraId="0F015AA2" w14:textId="77777777" w:rsidR="006D397A" w:rsidRDefault="006D397A" w:rsidP="00340A3E">
      <w:pPr>
        <w:widowControl w:val="0"/>
        <w:autoSpaceDE w:val="0"/>
        <w:autoSpaceDN w:val="0"/>
        <w:adjustRightInd w:val="0"/>
      </w:pPr>
    </w:p>
    <w:p w14:paraId="41FEB8C5" w14:textId="77777777" w:rsidR="006D397A" w:rsidRPr="008E2534" w:rsidRDefault="006D397A">
      <w:pPr>
        <w:widowControl w:val="0"/>
        <w:autoSpaceDE w:val="0"/>
        <w:autoSpaceDN w:val="0"/>
        <w:adjustRightInd w:val="0"/>
        <w:ind w:firstLine="720"/>
        <w:pPrChange w:id="113" w:author="Teddy Garcia Aroca" w:date="2023-06-12T10:16:00Z">
          <w:pPr>
            <w:widowControl w:val="0"/>
            <w:autoSpaceDE w:val="0"/>
            <w:autoSpaceDN w:val="0"/>
            <w:adjustRightInd w:val="0"/>
            <w:spacing w:line="480" w:lineRule="auto"/>
            <w:ind w:firstLine="720"/>
          </w:pPr>
        </w:pPrChange>
      </w:pPr>
      <w:r>
        <w:t>The effect of missing data was evident in calculations of population differentiation by G</w:t>
      </w:r>
      <w:r w:rsidRPr="008E2534">
        <w:rPr>
          <w:vertAlign w:val="subscript"/>
        </w:rPr>
        <w:t>ST</w:t>
      </w:r>
      <w:r>
        <w:t xml:space="preserve"> and </w:t>
      </w:r>
      <w:proofErr w:type="spellStart"/>
      <w:r>
        <w:t>Jost’s</w:t>
      </w:r>
      <w:proofErr w:type="spellEnd"/>
      <w:r>
        <w:t xml:space="preserve"> </w:t>
      </w:r>
      <w:r w:rsidRPr="000B291B">
        <w:rPr>
          <w:i/>
        </w:rPr>
        <w:t>D</w:t>
      </w:r>
      <w:r>
        <w:t xml:space="preserve"> statistics. The dataset containing </w:t>
      </w:r>
      <w:r>
        <w:rPr>
          <w:i/>
        </w:rPr>
        <w:t xml:space="preserve">X. </w:t>
      </w:r>
      <w:proofErr w:type="spellStart"/>
      <w:r>
        <w:rPr>
          <w:i/>
        </w:rPr>
        <w:t>necrophora</w:t>
      </w:r>
      <w:proofErr w:type="spellEnd"/>
      <w:r>
        <w:rPr>
          <w:i/>
        </w:rPr>
        <w:t xml:space="preserve"> </w:t>
      </w:r>
      <w:r>
        <w:t>162 genotypes, including one genotype from MO and one from the island of Martinique showed high genetic differentiation from the smallest populations (TN, MO, and Martinique) in the unfiltered dataset, highlighting the importance of comparing datasets with the same number of individuals or multi-locus genotypes. When the same dataset was filtered to remove the smallest populations (MO and Martinique), some differentiation could be seen from TN against all populations. But when the same dataset was filtered to remove SNPs with more than 10% missing data across genotypes (keeping all genotypes), no differentiation between states or among lineages was observed, suggesting missing data can influence our inferences.</w:t>
      </w:r>
    </w:p>
    <w:p w14:paraId="640325B8" w14:textId="77777777" w:rsidR="006D397A" w:rsidRDefault="006D397A" w:rsidP="00340A3E">
      <w:pPr>
        <w:widowControl w:val="0"/>
        <w:autoSpaceDE w:val="0"/>
        <w:autoSpaceDN w:val="0"/>
        <w:adjustRightInd w:val="0"/>
      </w:pPr>
    </w:p>
    <w:p w14:paraId="67CB00F9" w14:textId="77777777" w:rsidR="006D397A" w:rsidRPr="000D4622" w:rsidRDefault="006D397A" w:rsidP="00340A3E">
      <w:pPr>
        <w:rPr>
          <w:b/>
          <w:color w:val="000000" w:themeColor="text1"/>
        </w:rPr>
      </w:pPr>
      <w:r w:rsidRPr="000D4622">
        <w:rPr>
          <w:b/>
          <w:color w:val="000000" w:themeColor="text1"/>
        </w:rPr>
        <w:t>Overall conclusions</w:t>
      </w:r>
    </w:p>
    <w:p w14:paraId="71F13755" w14:textId="77777777" w:rsidR="006D397A" w:rsidRDefault="006D397A" w:rsidP="00340A3E">
      <w:pPr>
        <w:widowControl w:val="0"/>
        <w:autoSpaceDE w:val="0"/>
        <w:autoSpaceDN w:val="0"/>
        <w:adjustRightInd w:val="0"/>
      </w:pPr>
    </w:p>
    <w:p w14:paraId="4DE4A0C7" w14:textId="5DC66146" w:rsidR="006D397A" w:rsidRDefault="006D397A">
      <w:pPr>
        <w:pPrChange w:id="114" w:author="Teddy Garcia Aroca" w:date="2023-06-12T10:16:00Z">
          <w:pPr>
            <w:spacing w:line="480" w:lineRule="auto"/>
          </w:pPr>
        </w:pPrChange>
      </w:pPr>
      <w:r>
        <w:tab/>
        <w:t xml:space="preserve">Two lineages of </w:t>
      </w:r>
      <w:r>
        <w:rPr>
          <w:i/>
        </w:rPr>
        <w:t xml:space="preserve">X. </w:t>
      </w:r>
      <w:proofErr w:type="spellStart"/>
      <w:r>
        <w:rPr>
          <w:i/>
        </w:rPr>
        <w:t>necrophora</w:t>
      </w:r>
      <w:proofErr w:type="spellEnd"/>
      <w:r>
        <w:rPr>
          <w:i/>
        </w:rPr>
        <w:t xml:space="preserve"> </w:t>
      </w:r>
      <w:r>
        <w:t xml:space="preserve">were detected from populations of the pathogen found in southern United States, with the potential for more sub-populations within these lineages. The center of origin of this pathogen remains unknown, but the presence of two lineages in the southern United States narrows down possible explanations for its appearance. For instance, the pathogen could be novel to soybean and endemic to forests in the region, supporting the EPH, consistent with historical records and specimens associated with TRD collected in the forest before the introduction of modern soybean cultivars. The two lineages could represent two separate adaptations/introductions to soybean from ancestral populations of the pathogen that survived on plant species found in the forest until soybean was introduced as a crop. Alternatively, the pathogen could have recently undergone two different population bottlenecks that reduced the number of lineages and population diversity in the region. Both lineages of </w:t>
      </w:r>
      <w:r>
        <w:rPr>
          <w:i/>
        </w:rPr>
        <w:t xml:space="preserve">X. </w:t>
      </w:r>
      <w:proofErr w:type="spellStart"/>
      <w:r>
        <w:rPr>
          <w:i/>
        </w:rPr>
        <w:t>necrophora</w:t>
      </w:r>
      <w:proofErr w:type="spellEnd"/>
      <w:r>
        <w:rPr>
          <w:i/>
        </w:rPr>
        <w:t xml:space="preserve"> </w:t>
      </w:r>
      <w:r>
        <w:t>found in the southern United States were not completely clonal and resembled the expected index of association (</w:t>
      </w:r>
      <w:r>
        <w:rPr>
          <w:i/>
        </w:rPr>
        <w:t>I</w:t>
      </w:r>
      <w:r w:rsidRPr="00355B78">
        <w:rPr>
          <w:i/>
          <w:vertAlign w:val="subscript"/>
        </w:rPr>
        <w:t>A</w:t>
      </w:r>
      <w:r>
        <w:t>) for partially sexual (mostly clonal) populations, suggesting either cryptic or past sexual recombination, also supporting the EPH. The EPH would be challenged if more genetically diverse populations with higher rates of sexual recombination are reported in soybean pathogen populations found outside of the region covered in this study.</w:t>
      </w:r>
    </w:p>
    <w:p w14:paraId="1E8E9CF6" w14:textId="4B81BEDC" w:rsidR="00252686" w:rsidRDefault="00252686">
      <w:pPr>
        <w:pPrChange w:id="115" w:author="Teddy Garcia Aroca" w:date="2023-06-12T10:16:00Z">
          <w:pPr>
            <w:spacing w:line="480" w:lineRule="auto"/>
          </w:pPr>
        </w:pPrChange>
      </w:pPr>
    </w:p>
    <w:p w14:paraId="45AF8995" w14:textId="4F02560A" w:rsidR="00252686" w:rsidRPr="000E5421" w:rsidRDefault="00252686">
      <w:pPr>
        <w:pPrChange w:id="116" w:author="Teddy Garcia Aroca" w:date="2023-06-12T10:16:00Z">
          <w:pPr>
            <w:spacing w:line="480" w:lineRule="auto"/>
          </w:pPr>
        </w:pPrChange>
      </w:pPr>
      <w:commentRangeStart w:id="117"/>
      <w:r>
        <w:t xml:space="preserve">The genetic makeup of the pathogen population(s) could be used to address questions regarding its origin. For instance, the genotypic diversity observed within populations could help determine the center of biodiversity because source pathogen populations are expected to be more diverse than introduced or newly established populations, simply because introduced populations would have a smaller effective population </w:t>
      </w:r>
      <w:r w:rsidRPr="00A43443">
        <w:t xml:space="preserve">size </w:t>
      </w:r>
      <w:r w:rsidRPr="007A46E1">
        <w:fldChar w:fldCharType="begin" w:fldLock="1"/>
      </w:r>
      <w:r w:rsidR="00CF5469">
        <w:instrText xml:space="preserve"> ADDIN ZOTERO_ITEM CSL_CITATION {"citationID":"zWDNVhq6","properties":{"formattedCitation":"\\super 74\\nosupersub{}","plainCitation":"74","noteIndex":0},"citationItems":[{"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biology","id":"ITEM-1","issue":"September 2010","issued":{"date-parts":[["2010"]]},"page":"268","title":"Phylogeography and population structure of the grape powdery mildew fungus, Erysiphe necator, from diverse Vitis species.","type":"article-journal","volume":"10"}}],"schema":"https://github.com/citation-style-language/schema/raw/master/csl-citation.json"} </w:instrText>
      </w:r>
      <w:r w:rsidRPr="007A46E1">
        <w:fldChar w:fldCharType="separate"/>
      </w:r>
      <w:r w:rsidR="00CF5469" w:rsidRPr="00CF5469">
        <w:rPr>
          <w:vertAlign w:val="superscript"/>
        </w:rPr>
        <w:t>74</w:t>
      </w:r>
      <w:r w:rsidRPr="007A46E1">
        <w:fldChar w:fldCharType="end"/>
      </w:r>
      <w:r w:rsidRPr="00A43443">
        <w:t>.</w:t>
      </w:r>
      <w:r>
        <w:t xml:space="preserve"> This is sometimes referred to as genetic bottlenecks or founder effects </w:t>
      </w:r>
      <w:r>
        <w:fldChar w:fldCharType="begin" w:fldLock="1"/>
      </w:r>
      <w:r w:rsidR="00CF5469">
        <w:instrText xml:space="preserve"> ADDIN ZOTERO_ITEM CSL_CITATION {"citationID":"8YrmjS1l","properties":{"formattedCitation":"\\super 8,86,87\\nosupersub{}","plainCitation":"8,86,87","noteIndex":0},"citationItems":[{"id":"iHDLutT3/ckD0tWfF","uris":["http://www.mendeley.com/documents/?uuid=19e86785-e154-4eef-b5a0-1c8e87cecc9b"],"itemData":{"DOI":"10.1094/9780890544525","ISBN":"9780890544501","abstract":"This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GXSgpsQb","uris":["http://www.mendeley.com/documents/?uuid=bebee6c5-feb1-43fd-899b-86922603c8bb"],"itemData":{"author":[{"dropping-particle":"","family":"Nei","given":"Masatoshi","non-dropping-particle":"","parse-names":false,"suffix":""},{"dropping-particle":"","family":"Maruyama","given":"Takeo","non-dropping-particle":"","parse-names":false,"suffix":""},{"dropping-particle":"","family":"Chakraborty","given":"Ranajit","non-dropping-particle":"","parse-names":false,"suffix":""}],"container-title":"Evolution","id":"ITEM-2","issue":"1","issued":{"date-parts":[["1975"]]},"page":"1-10","title":"The bottleneck effect and genetic variability in populations","type":"article-journal","volume":"29"}},{"id":"iHDLutT3/lIsRKzpU","uris":["http://www.mendeley.com/documents/?uuid=4a0bf06b-5942-4128-9ea4-53c93b84f462"],"itemData":{"DOI":"10.1111/j.1365-294X.2007.03538.x","ISBN":"9783540773405","ISSN":"09621083","PMID":"17908213","abstract":"Invasive species are predicted to suffer from reductions in genetic diversity during founding events, reducing adaptive potential. Integrating evidence from two literature reviews and two case studies, we address the following questions: How much genetic diversity is lost in invasions? Do multiple introductions ameliorate this loss? Is there evidence for loss of diversity in quantitative traits? Do invaders that have experienced strong bottlenecks show adaptive evolution? How do multiple introductions influence adaptation on a landscape scale? We reviewed studies of 80 species of animals, plants, and fungi that quantified nuclear molecular diversity within introduced and source populations. Overall, there were significant losses of both allelic richness and heterozygosity in introduced populations, and large gains in diversity were rare. Evidence for multiple introductions was associated with increased diversity, and allelic variation appeared to increase over long timescales (</w:instrText>
      </w:r>
      <w:r w:rsidR="00CF5469">
        <w:rPr>
          <w:rFonts w:ascii="Cambria Math" w:hAnsi="Cambria Math" w:cs="Cambria Math"/>
        </w:rPr>
        <w:instrText>∼</w:instrText>
      </w:r>
      <w:r w:rsidR="00CF5469">
        <w:instrText xml:space="preserve">100 years), suggesting a role for gene flow in augmenting diversity over the long-term. We then reviewed the literature on quantitative trait diversity and found that broad-sense variation rarely declines in introductions, but direct comparisons of additive variance were lacking. Our studies of Hypericum canariense invasions illustrate how populations with diminished diversity may still evolve rapidly. Given the prevalence of genetic bottlenecks in successful invading populations and the potential for adaptive evolution in quantitative traits, we suggest that the disadvantages associated with founding events may have been overstated. However, our work on the successful invader Verbascum thapsus illustrates how multiple introductions may take time to commingle, instead persisting as a 'mosaic of maladaptation' where traits are not distributed in a pattern consistent with adaptation. We conclude that management limiting gene flow among introduced populations may reduce adaptive potential but is unlikely to prevent expansion or the evolution of novel invasive behaviour. © 2007 The Authors.","author":[{"dropping-particle":"","family":"Dlugosch","given":"K.M. M.","non-dropping-particle":"","parse-names":false,"suffix":""},{"dropping-particle":"","family":"Parker","given":"I. M.","non-dropping-particle":"","parse-names":false,"suffix":""}],"container-title":"Molecular Ecology","id":"ITEM-3","issue":"1","issued":{"date-parts":[["2008"]]},"page":"431-449","title":"Founding events in species invasions: Genetic variation, adaptive evolution, and the role of multiple introductions","type":"article-journal","volume":"17"}}],"schema":"https://github.com/citation-style-language/schema/raw/master/csl-citation.json"} </w:instrText>
      </w:r>
      <w:r>
        <w:fldChar w:fldCharType="separate"/>
      </w:r>
      <w:r w:rsidR="00CF5469" w:rsidRPr="00CF5469">
        <w:rPr>
          <w:vertAlign w:val="superscript"/>
        </w:rPr>
        <w:t>8,86,87</w:t>
      </w:r>
      <w:r>
        <w:fldChar w:fldCharType="end"/>
      </w:r>
      <w:r>
        <w:t xml:space="preserve">. For that reason, the genetic diversity is expected to be higher at the center of biodiversity compared to other geographic areas where the pathogen is found, because it contains a genetic pool that accounts for most of the overall variation observed </w:t>
      </w:r>
      <w:r>
        <w:fldChar w:fldCharType="begin" w:fldLock="1"/>
      </w:r>
      <w:r w:rsidR="00CF5469">
        <w:instrText xml:space="preserve"> ADDIN ZOTERO_ITEM CSL_CITATION {"citationID":"hwzJDglY","properties":{"formattedCitation":"\\super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This highlights the importance of sampling across the known distribution of the pathogen, to account </w:t>
      </w:r>
      <w:r>
        <w:lastRenderedPageBreak/>
        <w:t xml:space="preserve">for most of the genetic variation. In the case of </w:t>
      </w:r>
      <w:r>
        <w:rPr>
          <w:i/>
        </w:rPr>
        <w:t xml:space="preserve">X. </w:t>
      </w:r>
      <w:proofErr w:type="spellStart"/>
      <w:r>
        <w:rPr>
          <w:i/>
        </w:rPr>
        <w:t>necrophora</w:t>
      </w:r>
      <w:proofErr w:type="spellEnd"/>
      <w:r>
        <w:rPr>
          <w:i/>
        </w:rPr>
        <w:t xml:space="preserve">, </w:t>
      </w:r>
      <w:r>
        <w:t xml:space="preserve">the genetic diversity in the overall population of the pathogen is unknown. One single introduction of </w:t>
      </w:r>
      <w:r>
        <w:rPr>
          <w:i/>
        </w:rPr>
        <w:t xml:space="preserve">X. </w:t>
      </w:r>
      <w:proofErr w:type="spellStart"/>
      <w:r>
        <w:rPr>
          <w:i/>
        </w:rPr>
        <w:t>necrophora</w:t>
      </w:r>
      <w:proofErr w:type="spellEnd"/>
      <w:r>
        <w:rPr>
          <w:i/>
        </w:rPr>
        <w:t xml:space="preserve"> </w:t>
      </w:r>
      <w:r>
        <w:t xml:space="preserve">to an agricultural setting (soybean or any of the other crops from which the pathogen has been recovered, such as corn or cotton) would have led to the spread of the pathogen throughout the region, leading to limited population structure among geographic regions. Under the NPH, the genetic diversity of the pathogen population would be low across the region under study, because a novel pathogen has been introduced to a new host or a new geographic area. Whereas under the EPH, a single pathogen origin is possible, but the genetic diversity would be high at center of origin, which could be found within the region being studied. Since </w:t>
      </w:r>
      <w:r>
        <w:rPr>
          <w:i/>
        </w:rPr>
        <w:t xml:space="preserve">X. </w:t>
      </w:r>
      <w:proofErr w:type="spellStart"/>
      <w:r>
        <w:rPr>
          <w:i/>
        </w:rPr>
        <w:t>necrophora</w:t>
      </w:r>
      <w:proofErr w:type="spellEnd"/>
      <w:r>
        <w:rPr>
          <w:i/>
        </w:rPr>
        <w:t xml:space="preserve"> </w:t>
      </w:r>
      <w:r>
        <w:t xml:space="preserve">has only been reported as </w:t>
      </w:r>
      <w:proofErr w:type="spellStart"/>
      <w:r>
        <w:t>as</w:t>
      </w:r>
      <w:proofErr w:type="spellEnd"/>
      <w:r>
        <w:t xml:space="preserve"> pathogen of soybean in southern United States, the NPH can only be tested within this region. Given the known history of the pathogen, the EPH provides the best explanation at this point. However, if ancient populations of the pathogen were to be found outside of the US, then the NPH hypothesis could be more </w:t>
      </w:r>
      <w:proofErr w:type="spellStart"/>
      <w:r>
        <w:t>approtiate</w:t>
      </w:r>
      <w:proofErr w:type="spellEnd"/>
      <w:r>
        <w:t xml:space="preserve"> to explain the appearance of TRD on soybean in the US. </w:t>
      </w:r>
      <w:commentRangeEnd w:id="117"/>
      <w:r>
        <w:rPr>
          <w:rStyle w:val="CommentReference"/>
        </w:rPr>
        <w:commentReference w:id="117"/>
      </w:r>
    </w:p>
    <w:p w14:paraId="7A3E00E7" w14:textId="77777777" w:rsidR="00252686" w:rsidRDefault="00252686" w:rsidP="00340A3E"/>
    <w:p w14:paraId="37B58DB6" w14:textId="57F99F06" w:rsidR="00252686" w:rsidRDefault="00252686">
      <w:pPr>
        <w:ind w:firstLine="720"/>
        <w:pPrChange w:id="118" w:author="Teddy Garcia Aroca" w:date="2023-06-12T10:16:00Z">
          <w:pPr>
            <w:spacing w:line="480" w:lineRule="auto"/>
            <w:ind w:firstLine="720"/>
          </w:pPr>
        </w:pPrChange>
      </w:pPr>
      <w:commentRangeStart w:id="119"/>
      <w:r>
        <w:t xml:space="preserve">Population structure, defined as the genetic structure or differentiation between groups of individuals that share similar levels of within-group genetic variation, can be influenced by many factors, including </w:t>
      </w:r>
      <w:r w:rsidRPr="00B56487">
        <w:t xml:space="preserve">physical separation by distance or </w:t>
      </w:r>
      <w:r>
        <w:t xml:space="preserve">both physical and biological </w:t>
      </w:r>
      <w:r w:rsidRPr="00B56487">
        <w:t xml:space="preserve">barriers, </w:t>
      </w:r>
      <w:r>
        <w:t>such as oceans, lakes,</w:t>
      </w:r>
      <w:r w:rsidRPr="00B56487">
        <w:t xml:space="preserve"> mountains</w:t>
      </w:r>
      <w:r>
        <w:t>,</w:t>
      </w:r>
      <w:r w:rsidRPr="00B56487">
        <w:t xml:space="preserve"> rivers,</w:t>
      </w:r>
      <w:r>
        <w:t xml:space="preserve"> forest, or large agricultural areas </w:t>
      </w:r>
      <w:r>
        <w:fldChar w:fldCharType="begin" w:fldLock="1"/>
      </w:r>
      <w:r w:rsidR="00CF5469">
        <w:instrText xml:space="preserve"> ADDIN ZOTERO_ITEM CSL_CITATION {"citationID":"Ma3Mikv0","properties":{"formattedCitation":"\\super 7,8,69,74\\nosupersub{}","plainCitation":"7,8,69,74","noteIndex":0},"citationItems":[{"id":"iHDLutT3/CTWGU0l5","uris":["http://www.mendeley.com/documents/?uuid=666d38d8-407a-4176-99ef-4cd5d1e6926c"],"itemData":{"DOI":"10.1073/pnas.96.18.10518","ISSN":"00278424","PMID":"10468641","abstract":"Vegetative incompatibility is a self/nonself-recognition system in fungi that has often been used for describing phenotypic diversity in fungal populations. A common hypothesis is that vegetative incompatibility polymorphisms are maintained by balancing selection. However, understanding the evolutionary significance of vegetative incompatibility and the factors that maintain these polymorphisms has been limited by a lack of knowledge of the underlying genetics of vegetative compatibility (vc) types. Genotypes of 64 vc types, controlled by six unlinked vegetative incompatibility (vic) loci, have been identified in the chestnut blight fungus, Cryphonectria parasitica. By interpreting vc type survey data in terms of vic genotypes, we estimated vic-allele frequencies and analyzed the multilocus genetic structure of 13 populations in Europe and 3 populations in the U.S. European populations have less vc type diversity than the US populations because of a combination of lower vic-allele diversity and limited recombination. Genotypic diversity of 10 populations in Italy correlated to the abundance of sexual structures; however, significant deviations from random mating suggest that either sexual reproduction may not contribute many offspring in these populations or that vic genes (or vic genotypes) are under selection. Most vic-allele frequencies deviated from 0.5, the equilibrium frequency predicted under frequency-dependent selection, providing no evidence for selection acting on these loci.","author":[{"dropping-particle":"","family":"Milgroom","given":"Michael G.","non-dropping-particle":"","parse-names":false,"suffix":""},{"dropping-particle":"","family":"Cortesi","given":"Paolo","non-dropping-particle":"","parse-names":false,"suffix":""}],"container-title":"Proceedings of the National Academy of Sciences of the United States of America","id":"ITEM-1","issue":"18","issued":{"date-parts":[["1999"]]},"page":"10518-10523","title":"Analysis of population structure of the chestnut blight fungus based on vegetative incompatibility genotypes","type":"article-journal","volume":"96"}},{"id":"iHDLutT3/EEOe6Pnr","uris":["http://www.mendeley.com/documents/?uuid=3a6fa6fb-58f4-4c3e-a944-5eb55d997688"],"itemData":{"DOI":"10.1186/1471-2148-10-268","ISSN":"14712148","PMID":"20809968","abstract":"The grape powdery mildew fungus, Erysiphe necator, was introduced into Europe more than 160 years ago and is now distributed everywhere that grapes are grown. To understand the invasion history of this pathogen we investigated the evolutionary relationships between introduced populations of Europe, Australia and the western United States (US) and populations in the eastern US, where E. necator is thought to be native. Additionally, we tested the hypothesis that populations of E. necator in the eastern US are structured based on geography and Vitis host species. We sequenced three nuclear gene regions covering 1803 nucleotides from 146 isolates of E. necator collected from the eastern US, Europe, Australia, and the western US. Phylogeographic analyses show that the two genetic groups in Europe represent two separate introductions and that the genetic groups may be derived from eastern US ancestors. Populations from the western US and Europe share haplotypes, suggesting that the western US population was introduced from Europe. Populations in Australia are derived from European populations. Haplotype richness and nucleotide diversity were significantly greater in the eastern US populations than in the introduced populations. Populations within the eastern US are geographically differentiated; however, no structure was detected with respect to host habitat (i.e., wild or cultivated). Populations from muscadine grapes, V. rotundifolia, are genetically distinct from populations from other Vitis host species, yet no differentiation was detected among populations from other Vitis species. Multilocus sequencing analysis of the grape powdery mildew fungus is consistent with the hypothesis that populations in Europe, Australia and the western US are derived from two separate introductions and their ancestors were likely from native populations in the eastern US. The invasion history of E. necator follows a pattern consistent with plant-mediated dispersal, however, more exhaustive sampling is required to make more precise conclusions as to origin. E. necator shows no genetic structure across Vitis host species, except with respect to V. rotundifolia.","author":[{"dropping-particle":"","family":"Brewer","given":"Marin Talbot","non-dropping-particle":"","parse-names":false,"suffix":""},{"dropping-particle":"","family":"Milgroom","given":"Michael G.","non-dropping-particle":"","parse-names":false,"suffix":""}],"container-title":"BMC evolutionary biology","id":"ITEM-2","issue":"September 2010","issued":{"date-parts":[["2010"]]},"page":"268","title":"Phylogeography and population structure of the grape powdery mildew fungus, Erysiphe necator, from diverse Vitis species.","type":"article-journal","volume":"10"}},{"id":"iHDLutT3/sAWZXglX","uris":["http://www.mendeley.com/documents/?uuid=55e0cec1-93fd-44e4-a22d-839470ac258d"],"itemData":{"DOI":"10.1146/annurev-phyto-080614-115913","ISSN":"0066-4286","PMID":"27296138","abstract":"We are entering a new era in plant pathology in which whole-genome sequences of many individuals of a pathogen species are becoming readily available. Population genomics aims to discover genetic mechanisms underlying phenotypes associated with adaptive traits such as pathogenicity, virulence, fungicide resistance, and host specialization, as genome sequences or large numbers of single nucleotide polymorphisms become readily available from multiple individuals of the same species. This emerging field encompasses detailed genetic analyses of natural populations, comparative genomic analyses of closely related species, identification of genes under selection, and linkage analyses involving association studies in natural populations or segregating populations resulting from crosses. The era of pathogen population genomics will provide new opportunities and challenges, requiring new computational and analytical tools. This review focuses on conceptual and methodological issues as well as the approaches to ans...","author":[{"dropping-particle":"","family":"Grünwald","given":"Niklaus J.","non-dropping-particle":"","parse-names":false,"suffix":""},{"dropping-particle":"","family":"McDonald","given":"Bruce A.","non-dropping-particle":"","parse-names":false,"suffix":""},{"dropping-particle":"","family":"Milgroom","given":"Michael G.","non-dropping-particle":"","parse-names":false,"suffix":""}],"container-title":"Annual Review of Phytopathology","id":"ITEM-3","issue":"1","issued":{"date-parts":[["2016"]]},"page":"323-346","title":"Population Genomics of Fungal and Oomycete Pathogens","type":"article-journal","volume":"54"}},{"id":"iHDLutT3/ckD0tWfF","uris":["http://www.mendeley.com/documents/?uuid=19e86785-e154-4eef-b5a0-1c8e87cecc9b"],"itemData":{"DOI":"10.1094/9780890544525","ISBN":"9780890544501","abstract":"This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Press","id":"ITEM-4","issued":{"date-parts":[["2015"]]},"title":"Population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7,8,69,74</w:t>
      </w:r>
      <w:r>
        <w:fldChar w:fldCharType="end"/>
      </w:r>
      <w:r>
        <w:t xml:space="preserve">. The rates of migration between populations would also influence population structure, determining the amount of gene flow between populations </w:t>
      </w:r>
      <w:r>
        <w:fldChar w:fldCharType="begin" w:fldLock="1"/>
      </w:r>
      <w:r w:rsidR="00CF5469">
        <w:instrText xml:space="preserve"> ADDIN ZOTERO_ITEM CSL_CITATION {"citationID":"8aIV9Hpd","properties":{"formattedCitation":"\\super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rsidRPr="00B56487">
        <w:t>.</w:t>
      </w:r>
      <w:r>
        <w:t xml:space="preserve"> Both population structure and levels of migration between </w:t>
      </w:r>
      <w:r>
        <w:rPr>
          <w:i/>
        </w:rPr>
        <w:t xml:space="preserve">X. </w:t>
      </w:r>
      <w:proofErr w:type="spellStart"/>
      <w:r>
        <w:rPr>
          <w:i/>
        </w:rPr>
        <w:t>necrophora</w:t>
      </w:r>
      <w:proofErr w:type="spellEnd"/>
      <w:r>
        <w:rPr>
          <w:i/>
        </w:rPr>
        <w:t xml:space="preserve"> </w:t>
      </w:r>
      <w:r>
        <w:t xml:space="preserve">populations are not known. Population structure for </w:t>
      </w:r>
      <w:r>
        <w:rPr>
          <w:i/>
        </w:rPr>
        <w:t xml:space="preserve">X. </w:t>
      </w:r>
      <w:proofErr w:type="spellStart"/>
      <w:r>
        <w:rPr>
          <w:i/>
        </w:rPr>
        <w:t>necrophora</w:t>
      </w:r>
      <w:proofErr w:type="spellEnd"/>
      <w:r>
        <w:rPr>
          <w:i/>
        </w:rPr>
        <w:t xml:space="preserve"> </w:t>
      </w:r>
      <w:r>
        <w:t xml:space="preserve">could be influenced by factors such as the phenotypic variation among the known host (soybean cultivars) and potential alternative host species, the geographic distribution of the pathogen, and the isolation by distance caused by physical barriers that separate soybean fields. Determining the effect of geographic distance on the levels of genetic differentiation is important for the purposes of elucidating potential mechanisms of migration </w:t>
      </w:r>
      <w:r>
        <w:fldChar w:fldCharType="begin" w:fldLock="1"/>
      </w:r>
      <w:r w:rsidR="00CF5469">
        <w:instrText xml:space="preserve"> ADDIN ZOTERO_ITEM CSL_CITATION {"citationID":"ZxZ1vtz5","properties":{"formattedCitation":"\\super 8,88\\nosupersub{}","plainCitation":"8,88","noteIndex":0},"citationItems":[{"id":"iHDLutT3/r2MQP9w8","uris":["http://www.mendeley.com/documents/?uuid=4c8219e4-e426-4694-89c5-9effb460fe3d"],"itemData":{"DOI":"10.1094/PHYTO.2003.93.6.738","ISSN":"0031949X","abstract":"Estimation of genotypic diversity is an important component of the analysis of the genetic structure of plant pathogen and microbial populations. Estimates of genotypic diversity are a function of both the number of genotypes observed in a sample (genotype richness) and the evenness of distribution of genotypes within the sample. Currently used measures of genotypic diversity have inherent problems that could lead to incorrect conclusions, particularly when diversity is low or sample sizes differ. The number of genotypes observed in a sample depends on the technique used to assay for genetic variation; each technique will affect the maximum number of genotypes that can be detected. We developed an approach to analysis of genotypic diversity in plant pathology that makes specific reference to the techniques used for identifying genotypes. Preferably, populations that are being compared should be very similar in sample size. In this case, the number of genotypes observed can be used directly for comparing richness. In most cases, sample sizes differ and use of the rarefaction method to calculate richness is more appropriate. In all cases, scaling either Stoddart and Taylor's G or Shannon and Wiener's H′ by sample size should be avoided. Under those circumstances where it might be important to distinguish whether richness or evenness contribute more to diversity, a bootstrapping approach, where confidence intervals are calculated for indices of diversity and evenness, is recommended.","author":[{"dropping-particle":"","family":"Grünwald","given":"Niklaus J.","non-dropping-particle":"","parse-names":false,"suffix":""},{"dropping-particle":"","family":"Goodwin","given":"Stephen B.","non-dropping-particle":"","parse-names":false,"suffix":""},{"dropping-particle":"","family":"Milgroom","given":"Michael G.","non-dropping-particle":"","parse-names":false,"suffix":""},{"dropping-particle":"","family":"Fry","given":"William E.","non-dropping-particle":"","parse-names":false,"suffix":""}],"container-title":"Phytopathology","id":"ITEM-1","issue":"6","issued":{"date-parts":[["2003"]]},"page":"738-746","title":"Analysis of genotypic diversity data for populations of microorganisms","type":"article-journal","volume":"93"}},{"id":"iHDLutT3/ckD0tWfF","uris":["http://www.mendeley.com/documents/?uuid=19e86785-e154-4eef-b5a0-1c8e87cecc9b"],"itemData":{"DOI":"10.1094/9780890544525","ISBN":"9780890544501","abstract":"This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Press","id":"ITEM-2","issued":{"date-parts":[["2015"]]},"title":"Population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8,88</w:t>
      </w:r>
      <w:r>
        <w:fldChar w:fldCharType="end"/>
      </w:r>
      <w:r>
        <w:t xml:space="preserve">. The impact of gene flow between populations is influenced by the rate of migration between populations, influencing genetic diversity </w:t>
      </w:r>
      <w:r>
        <w:fldChar w:fldCharType="begin" w:fldLock="1"/>
      </w:r>
      <w:r w:rsidR="00CF5469">
        <w:instrText xml:space="preserve"> ADDIN ZOTERO_ITEM CSL_CITATION {"citationID":"Xv22HZ7a","properties":{"formattedCitation":"\\super 8\\nosupersub{}","plainCitation":"8","noteIndex":0},"citationItems":[{"id":"iHDLutT3/ckD0tWfF","uris":["http://www.mendeley.com/documents/?uuid=19e86785-e154-4eef-b5a0-1c8e87cecc9b"],"itemData":{"DOI":"10.1094/9780890544525","ISBN":"9780890544501","abstract":"This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evolution","type":"book"}}],"schema":"https://github.com/citation-style-language/schema/raw/master/csl-citation.json"} </w:instrText>
      </w:r>
      <w:r>
        <w:fldChar w:fldCharType="separate"/>
      </w:r>
      <w:r w:rsidR="00CF5469" w:rsidRPr="00CF5469">
        <w:rPr>
          <w:vertAlign w:val="superscript"/>
        </w:rPr>
        <w:t>8</w:t>
      </w:r>
      <w:r>
        <w:fldChar w:fldCharType="end"/>
      </w:r>
      <w:r>
        <w:t>. Therefore, genetic</w:t>
      </w:r>
      <w:r w:rsidRPr="00D05FD0">
        <w:t xml:space="preserve"> diversity </w:t>
      </w:r>
      <w:r>
        <w:t xml:space="preserve">levels would also be influenced by </w:t>
      </w:r>
      <w:r w:rsidRPr="00D05FD0">
        <w:t>the migration rates betwe</w:t>
      </w:r>
      <w:r w:rsidRPr="00B61E4D">
        <w:t xml:space="preserve">en populations. In principle, low migration rates would increase diversity because of the isolation by distance effect </w:t>
      </w:r>
      <w:r w:rsidRPr="00D05FD0">
        <w:t xml:space="preserve">and the opposite would happen if the migration rates are high </w:t>
      </w:r>
      <w:r w:rsidRPr="00B274AC">
        <w:fldChar w:fldCharType="begin" w:fldLock="1"/>
      </w:r>
      <w:r w:rsidR="00CF5469">
        <w:instrText xml:space="preserve"> ADDIN ZOTERO_ITEM CSL_CITATION {"citationID":"uxRL26Ge","properties":{"formattedCitation":"\\super 89,90\\nosupersub{}","plainCitation":"89,90","noteIndex":0},"citationItems":[{"id":"iHDLutT3/hvdg1h6h","uris":["http://www.mendeley.com/documents/?uuid=2b656b28-878b-4f72-8ed2-b7046c39f3b9"],"itemData":{"DOI":"10.1109/IGARSS.2006.90","ISBN":"0780395107","abstract":"only S line of attack on the evolutionary problem. While such differences can TUDY of statistical differences among local populations is important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panmixia.","author":[{"dropping-particle":"","family":"Wright","given":"Sewall","non-dropping-particle":"","parse-names":false,"suffix":""}],"container-title":"Genetics","id":"ITEM-1","issue":"114","issued":{"date-parts":[["1943"]]},"page":"114-138","title":"Isolation by distance","type":"article-journal","volume":"28"}},{"id":"iHDLutT3/heqotpkk","uris":["http://www.mendeley.com/documents/?uuid=1be459a4-8443-435a-89c1-8d998f138f49"],"itemData":{"author":[{"dropping-particle":"","family":"Brewer","given":"Marin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G","non-dropping-particle":"","parse-names":false,"suffix":""}],"id":"ITEM-2","issue":"10","issued":{"date-parts":[["2012"]]},"page":"997-1005","title":"Linkage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89,90</w:t>
      </w:r>
      <w:r w:rsidRPr="00B274AC">
        <w:fldChar w:fldCharType="end"/>
      </w:r>
      <w:r w:rsidRPr="00B274AC">
        <w:t>.</w:t>
      </w:r>
      <w:r w:rsidRPr="00D05FD0">
        <w:t xml:space="preserve"> The study of migration in the context of population genetics refers to the historical migrations that can be traced back using genetic signatures </w:t>
      </w:r>
      <w:r w:rsidRPr="00B274AC">
        <w:fldChar w:fldCharType="begin" w:fldLock="1"/>
      </w:r>
      <w:r w:rsidR="00CF5469">
        <w:instrText xml:space="preserve"> ADDIN ZOTERO_ITEM CSL_CITATION {"citationID":"ofHM8vXE","properties":{"formattedCitation":"\\super 8,21,90\\nosupersub{}","plainCitation":"8,21,90","noteIndex":0},"citationItems":[{"id":"iHDLutT3/ckD0tWfF","uris":["http://www.mendeley.com/documents/?uuid=19e86785-e154-4eef-b5a0-1c8e87cecc9b"],"itemData":{"DOI":"10.1094/9780890544525","ISBN":"9780890544501","abstract":"This interpretive guide is ideal for teachers and students of graduate-level plant pathology courses, as it provides a conceptual foundation of the genetics, ecology and evolution of plant pathogen populations while also introducing a wide array of examples that include plant pathogens of all major types: fungi, oomycetes, bacteria, viruses, and nematodes. Researchers and population biologists who wish to specifically study population biology in plant pathogens will also find this book an important tool, as it explains the basic tenets of population biology, population genetics, and the evolution of plant pathogens, and illustrates their applications in epidemiology and applied agriculture. Population Biology of Plant Pathogens is structured to explain the wonders of evolutionary phenomena in plant pathogens in a logical and orderly fashion Chapters one through six address foundational concepts in population genetics, such as genetic markers, genetic diversity, mutation and random genetic drift, natural selection, and migration and population structure. Chapters seven and eight cover recombination and clonality Chapters nine and ten address gene-for-gene systems and disease resistance Chapter 11 focuses on emerging plant diseases Chapter 12 illustrates applications of population biology in epidemiology and applied agriculture Population Biology of Plant Pathogens also contains other important features that further support learning. These include helpful sidebars that highlight topics to initiate discussion; concept summaries at the end of each chapter; a glossary of key terms, a list of commonly used abbreviations; recommended readings; and a comprehensive index.","author":[{"dropping-particle":"","family":"Milgroom","given":"Michael G.","non-dropping-particle":"","parse-names":false,"suffix":""}],"container-title":"APS Press","id":"ITEM-1","issued":{"date-parts":[["2015"]]},"title":"Population biology of plant pathogens: Genetics, ecology, and evolution","type":"book"}},{"id":"iHDLutT3/P6xDCqlj","uris":["http://www.mendeley.com/documents/?uuid=f70f86b8-61f7-4c2b-aa28-b055ad5f004c"],"itemData":{"DOI":"10.1371/journal.pone.0106740","ISSN":"19326203","PMID":"25181515","abstract":"Most asexual species of fungi have either lost sexuality recently, or they experience recombination by cryptic sexual reproduction. Verticillium dahliae is a plant-pathogenic, ascomycete fungus with no known sexual stage, even though related genera have well-described sexual reproduction. V. dahliae reproduces mitotically and its population structure is highly clonal. However, previously described discrepancies in phylogenetic relationships among clonal lineages may be explained more parsimoniously by recombination than mutation; therefore, we looked for evidence of recombination within and between clonal lineages. Genotyping by sequencing was performed on 141 V. dahliae isolates from diverse geographic and host origins, resulting in 26,748 single-nucleotide polymorphisms (SNPs). We found a strongly clonal population structure with the same lineages as described previously by vegetative compatibility groups (VCGs) and molecular markers. We detected 443 recombination events, evenly distributed throughout the genome. Most recombination events detected were between clonal lineages, with relatively few recombinant haplotypes detected within lineages. The only three isolates with mating type MAT1-1 had recombinant SNP haplotypes; all other isolates had mating type MAT1-2. We found homologs of eight meiosis-specific genes in the V. dahliae genome, all with conserved or partially conserved protein domains. The extent of recombination and molecular signs of sex in (mating-type and meiosis-specific genes) suggest that V. dahliae clonal lineages arose by recombination, even though the current population structure is markedly clonal. Moreover, the detection of new lineages may be evidence that sexual reproduction has occurred recently and may potentially occur under some circumstances. We speculate that the current clonal population structure, despite the sexual origin of lineages, has arisen, in part, as a consequence of agriculture and selection for adaptation to agricultural cropping systems. © 2014 Milgroom et al.","author":[{"dropping-particle":"","family":"Milgroom","given":"Michael G.","non-dropping-particle":"","parse-names":false,"suffix":""},{"dropping-particle":"","family":"Jiménez-Gasco","given":"María Del Mar","non-dropping-particle":"","parse-names":false,"suffix":""},{"dropping-particle":"","family":"Olivares-García","given":"Concepción","non-dropping-particle":"","parse-names":false,"suffix":""},{"dropping-particle":"","family":"Drott","given":"Milton T.","non-dropping-particle":"","parse-names":false,"suffix":""},{"dropping-particle":"","family":"Jiménez-D́iaz","given":"Rafael M.","non-dropping-particle":"","parse-names":false,"suffix":""}],"container-title":"PLoS ONE","id":"ITEM-2","issue":"9","issued":{"date-parts":[["2014"]]},"title":"Recombination between clonal lineages of the asexual fungus &lt;i&gt;Verticillium dahliae&lt;/i&gt; detected by genotyping by sequencing","type":"article-journal","volume":"9"}},{"id":"iHDLutT3/heqotpkk","uris":["http://www.mendeley.com/documents/?uuid=1be459a4-8443-435a-89c1-8d998f138f49"],"itemData":{"author":[{"dropping-particle":"","family":"Brewer","given":"Marin Talbot","non-dropping-particle":"","parse-names":false,"suffix":""},{"dropping-particle":"","family":"Frenkel","given":"Omer","non-dropping-particle":"","parse-names":false,"suffix":""},{"dropping-particle":"","family":"Milgroom","given":"Michael G","non-dropping-particle":"","parse-names":false,"suffix":""}],"id":"ITEM-3","issue":"10","issued":{"date-parts":[["2012"]]},"page":"997-1005","title":"Linkage Disequilibrium and Spatial Aggregation of Genotypes in Sexually Reproducing Populations of Erysiphe necator","type":"article-journal","volume":"102"}}],"schema":"https://github.com/citation-style-language/schema/raw/master/csl-citation.json"} </w:instrText>
      </w:r>
      <w:r w:rsidRPr="00B274AC">
        <w:fldChar w:fldCharType="separate"/>
      </w:r>
      <w:r w:rsidR="00CF5469" w:rsidRPr="00CF5469">
        <w:rPr>
          <w:vertAlign w:val="superscript"/>
        </w:rPr>
        <w:t>8,21,90</w:t>
      </w:r>
      <w:r w:rsidRPr="00B274AC">
        <w:fldChar w:fldCharType="end"/>
      </w:r>
      <w:r w:rsidRPr="00D05FD0">
        <w:t xml:space="preserve">. In the case of </w:t>
      </w:r>
      <w:r w:rsidRPr="00D05FD0">
        <w:rPr>
          <w:i/>
        </w:rPr>
        <w:t xml:space="preserve">X. </w:t>
      </w:r>
      <w:proofErr w:type="spellStart"/>
      <w:r w:rsidRPr="00D05FD0">
        <w:rPr>
          <w:i/>
        </w:rPr>
        <w:t>necrophora</w:t>
      </w:r>
      <w:proofErr w:type="spellEnd"/>
      <w:r w:rsidRPr="00D05FD0">
        <w:rPr>
          <w:i/>
        </w:rPr>
        <w:t xml:space="preserve"> </w:t>
      </w:r>
      <w:r w:rsidRPr="00D05FD0">
        <w:t xml:space="preserve">historical </w:t>
      </w:r>
      <w:r>
        <w:t xml:space="preserve">and current </w:t>
      </w:r>
      <w:r w:rsidRPr="00D05FD0">
        <w:t>migrations are unknown, but the potential paths for pathogen transmission are limited to soil or soybean debris movement caused by agricultural practices, such as movement of machinery from infe</w:t>
      </w:r>
      <w:r>
        <w:t>s</w:t>
      </w:r>
      <w:r w:rsidRPr="00D05FD0">
        <w:t>ted fields to un</w:t>
      </w:r>
      <w:r>
        <w:t>-</w:t>
      </w:r>
      <w:r w:rsidRPr="00D05FD0">
        <w:t>infe</w:t>
      </w:r>
      <w:r>
        <w:t>s</w:t>
      </w:r>
      <w:r w:rsidRPr="00D05FD0">
        <w:t>ted fields, because of the lifestyle of the pathogen.</w:t>
      </w:r>
      <w:r>
        <w:t xml:space="preserve"> Other hypotheses regarding the migration pathways and spread of the pathogen throughout the region remain to be tested.</w:t>
      </w:r>
      <w:commentRangeEnd w:id="119"/>
      <w:r>
        <w:rPr>
          <w:rStyle w:val="CommentReference"/>
        </w:rPr>
        <w:commentReference w:id="119"/>
      </w:r>
    </w:p>
    <w:p w14:paraId="4B83DA02" w14:textId="39003707" w:rsidR="00252686" w:rsidRDefault="00252686" w:rsidP="006D397A">
      <w:pPr>
        <w:spacing w:line="480" w:lineRule="auto"/>
      </w:pPr>
    </w:p>
    <w:p w14:paraId="584BD252" w14:textId="7A628CD3" w:rsidR="00252686" w:rsidDel="00340A3E" w:rsidRDefault="00252686" w:rsidP="006D397A">
      <w:pPr>
        <w:spacing w:line="480" w:lineRule="auto"/>
        <w:rPr>
          <w:del w:id="120" w:author="Teddy Garcia Aroca" w:date="2023-06-12T10:16:00Z"/>
        </w:rPr>
      </w:pPr>
    </w:p>
    <w:p w14:paraId="56F8D785" w14:textId="77777777" w:rsidR="00BD29EB" w:rsidRDefault="00BD29EB"/>
    <w:p w14:paraId="2370F25E" w14:textId="77777777" w:rsidR="00E673A7" w:rsidRDefault="00C3670B">
      <w:pPr>
        <w:rPr>
          <w:b/>
        </w:rPr>
      </w:pPr>
      <w:r>
        <w:rPr>
          <w:b/>
        </w:rPr>
        <w:t>ACKNOWLEDGEMENTS</w:t>
      </w:r>
    </w:p>
    <w:p w14:paraId="3F0ECCF3" w14:textId="77777777" w:rsidR="00C3670B" w:rsidRPr="00C3670B" w:rsidRDefault="00C3670B"/>
    <w:p w14:paraId="35D96716" w14:textId="03AEF69B" w:rsidR="00C3670B" w:rsidRDefault="00DD360C">
      <w:r>
        <w:t xml:space="preserve">The authors are grateful </w:t>
      </w:r>
      <w:r w:rsidR="00D23A16">
        <w:t>for all the support and resources provided by the LSU High Performance Computers and Information Technology personnel</w:t>
      </w:r>
      <w:commentRangeStart w:id="121"/>
      <w:r w:rsidR="00D23A16">
        <w:t>.</w:t>
      </w:r>
      <w:commentRangeEnd w:id="121"/>
      <w:r w:rsidR="000F2C04">
        <w:rPr>
          <w:rStyle w:val="CommentReference"/>
        </w:rPr>
        <w:commentReference w:id="121"/>
      </w:r>
    </w:p>
    <w:p w14:paraId="4F932108" w14:textId="77777777" w:rsidR="00D23A16" w:rsidRPr="00C3670B" w:rsidRDefault="00D23A16"/>
    <w:p w14:paraId="7054848A" w14:textId="77777777" w:rsidR="00C3670B" w:rsidRPr="00C3670B" w:rsidRDefault="00C3670B"/>
    <w:p w14:paraId="756DA242" w14:textId="77777777" w:rsidR="00C3670B" w:rsidRDefault="00C3670B">
      <w:pPr>
        <w:rPr>
          <w:b/>
        </w:rPr>
      </w:pPr>
      <w:r>
        <w:rPr>
          <w:b/>
        </w:rPr>
        <w:t>FUNDING</w:t>
      </w:r>
    </w:p>
    <w:p w14:paraId="09F6AF32" w14:textId="6CCFE591" w:rsidR="00C3670B" w:rsidRDefault="00F37F2F">
      <w:r w:rsidRPr="00F20112">
        <w:rPr>
          <w:highlight w:val="yellow"/>
        </w:rPr>
        <w:t>Vinson and Trey should know where most of the funding for this project came from.</w:t>
      </w:r>
    </w:p>
    <w:p w14:paraId="6A5E3C73" w14:textId="77777777" w:rsidR="00F37F2F" w:rsidRPr="00C3670B" w:rsidRDefault="00F37F2F"/>
    <w:p w14:paraId="57ABD652" w14:textId="77777777" w:rsidR="00C3670B" w:rsidRPr="00C3670B" w:rsidRDefault="00C3670B"/>
    <w:p w14:paraId="7649FABA" w14:textId="77777777" w:rsidR="00C3670B" w:rsidRPr="00C3670B" w:rsidRDefault="00C3670B"/>
    <w:p w14:paraId="0F24A3D7" w14:textId="77777777" w:rsidR="00E673A7" w:rsidRDefault="00E673A7">
      <w:pPr>
        <w:rPr>
          <w:b/>
        </w:rPr>
      </w:pPr>
      <w:r>
        <w:rPr>
          <w:b/>
        </w:rPr>
        <w:t>LITERATURE CITED</w:t>
      </w:r>
    </w:p>
    <w:p w14:paraId="0BAE22BC" w14:textId="77777777" w:rsidR="00E673A7" w:rsidRDefault="00E673A7">
      <w:pPr>
        <w:rPr>
          <w:b/>
        </w:rPr>
      </w:pPr>
    </w:p>
    <w:p w14:paraId="3193D91D" w14:textId="77777777" w:rsidR="00CF5469" w:rsidRPr="00CF5469" w:rsidRDefault="00C3670B" w:rsidP="00CF5469">
      <w:pPr>
        <w:pStyle w:val="Bibliography"/>
      </w:pPr>
      <w:r>
        <w:fldChar w:fldCharType="begin" w:fldLock="1"/>
      </w:r>
      <w:r w:rsidR="00CF5469">
        <w:instrText xml:space="preserve"> ADDIN ZOTERO_BIBL {"uncited":[],"omitted":[],"custom":[]} CSL_BIBLIOGRAPHY </w:instrText>
      </w:r>
      <w:r>
        <w:fldChar w:fldCharType="separate"/>
      </w:r>
      <w:r w:rsidR="00CF5469" w:rsidRPr="00CF5469">
        <w:t>1.</w:t>
      </w:r>
      <w:r w:rsidR="00CF5469" w:rsidRPr="00CF5469">
        <w:tab/>
        <w:t xml:space="preserve">Stukenbrock, E. H. &amp; McDonald, B. A. The origins of plant pathogens in agro-ecosystems. </w:t>
      </w:r>
      <w:r w:rsidR="00CF5469" w:rsidRPr="00CF5469">
        <w:rPr>
          <w:i/>
          <w:iCs/>
        </w:rPr>
        <w:t>Annu. Rev. Phytopathol.</w:t>
      </w:r>
      <w:r w:rsidR="00CF5469" w:rsidRPr="00CF5469">
        <w:t xml:space="preserve"> </w:t>
      </w:r>
      <w:r w:rsidR="00CF5469" w:rsidRPr="00CF5469">
        <w:rPr>
          <w:b/>
          <w:bCs/>
        </w:rPr>
        <w:t>46</w:t>
      </w:r>
      <w:r w:rsidR="00CF5469" w:rsidRPr="00CF5469">
        <w:t>, 75–100 (2008).</w:t>
      </w:r>
    </w:p>
    <w:p w14:paraId="0FFCF4A5" w14:textId="77777777" w:rsidR="00CF5469" w:rsidRPr="00CF5469" w:rsidRDefault="00CF5469" w:rsidP="00CF5469">
      <w:pPr>
        <w:pStyle w:val="Bibliography"/>
      </w:pPr>
      <w:r w:rsidRPr="00CF5469">
        <w:t>2.</w:t>
      </w:r>
      <w:r w:rsidRPr="00CF5469">
        <w:tab/>
        <w:t xml:space="preserve">McDonald, B. A. &amp; Stukenbrock, E. H. Rapid emergence of pathogens in agro-ecosystems: global threats to agricultural sustainability and food security. </w:t>
      </w:r>
      <w:r w:rsidRPr="00CF5469">
        <w:rPr>
          <w:i/>
          <w:iCs/>
        </w:rPr>
        <w:t>Philos. Trans. R. Soc. B Biol. Sci.</w:t>
      </w:r>
      <w:r w:rsidRPr="00CF5469">
        <w:t xml:space="preserve"> </w:t>
      </w:r>
      <w:r w:rsidRPr="00CF5469">
        <w:rPr>
          <w:b/>
          <w:bCs/>
        </w:rPr>
        <w:t>371</w:t>
      </w:r>
      <w:r w:rsidRPr="00CF5469">
        <w:t>, 20160026 (2016).</w:t>
      </w:r>
    </w:p>
    <w:p w14:paraId="76421FE0" w14:textId="77777777" w:rsidR="00CF5469" w:rsidRPr="00CF5469" w:rsidRDefault="00CF5469" w:rsidP="00CF5469">
      <w:pPr>
        <w:pStyle w:val="Bibliography"/>
      </w:pPr>
      <w:r w:rsidRPr="00CF5469">
        <w:t>3.</w:t>
      </w:r>
      <w:r w:rsidRPr="00CF5469">
        <w:tab/>
        <w:t xml:space="preserve">Anderson, P. K. </w:t>
      </w:r>
      <w:r w:rsidRPr="00CF5469">
        <w:rPr>
          <w:i/>
          <w:iCs/>
        </w:rPr>
        <w:t>et al.</w:t>
      </w:r>
      <w:r w:rsidRPr="00CF5469">
        <w:t xml:space="preserve"> Emerging infectious diseases of plants: pathogen pollution, climate change and agrotechnology drivers. </w:t>
      </w:r>
      <w:r w:rsidRPr="00CF5469">
        <w:rPr>
          <w:i/>
          <w:iCs/>
        </w:rPr>
        <w:t>Trends Ecol. Evol.</w:t>
      </w:r>
      <w:r w:rsidRPr="00CF5469">
        <w:t xml:space="preserve"> </w:t>
      </w:r>
      <w:r w:rsidRPr="00CF5469">
        <w:rPr>
          <w:b/>
          <w:bCs/>
        </w:rPr>
        <w:t>19</w:t>
      </w:r>
      <w:r w:rsidRPr="00CF5469">
        <w:t>, 535–544 (2004).</w:t>
      </w:r>
    </w:p>
    <w:p w14:paraId="61CDCE95" w14:textId="77777777" w:rsidR="00CF5469" w:rsidRPr="00CF5469" w:rsidRDefault="00CF5469" w:rsidP="00CF5469">
      <w:pPr>
        <w:pStyle w:val="Bibliography"/>
      </w:pPr>
      <w:r w:rsidRPr="00CF5469">
        <w:t>4.</w:t>
      </w:r>
      <w:r w:rsidRPr="00CF5469">
        <w:tab/>
        <w:t xml:space="preserve">Stukenbrock, E. H. </w:t>
      </w:r>
      <w:r w:rsidRPr="00CF5469">
        <w:rPr>
          <w:i/>
          <w:iCs/>
        </w:rPr>
        <w:t>et al.</w:t>
      </w:r>
      <w:r w:rsidRPr="00CF5469">
        <w:t xml:space="preserve"> The making of a new pathogen: Insights from comparative population genomics of the domesticated wheat pathogen </w:t>
      </w:r>
      <w:r w:rsidRPr="00CF5469">
        <w:rPr>
          <w:i/>
          <w:iCs/>
        </w:rPr>
        <w:t>Mycosphaerella graminicola</w:t>
      </w:r>
      <w:r w:rsidRPr="00CF5469">
        <w:t xml:space="preserve"> and its wild sister species. </w:t>
      </w:r>
      <w:r w:rsidRPr="00CF5469">
        <w:rPr>
          <w:i/>
          <w:iCs/>
        </w:rPr>
        <w:t>Genome Res.</w:t>
      </w:r>
      <w:r w:rsidRPr="00CF5469">
        <w:t xml:space="preserve"> </w:t>
      </w:r>
      <w:r w:rsidRPr="00CF5469">
        <w:rPr>
          <w:b/>
          <w:bCs/>
        </w:rPr>
        <w:t>21</w:t>
      </w:r>
      <w:r w:rsidRPr="00CF5469">
        <w:t>, 2157–2166 (2011).</w:t>
      </w:r>
    </w:p>
    <w:p w14:paraId="2F7B0DDC" w14:textId="77777777" w:rsidR="00CF5469" w:rsidRPr="00CF5469" w:rsidRDefault="00CF5469" w:rsidP="00CF5469">
      <w:pPr>
        <w:pStyle w:val="Bibliography"/>
      </w:pPr>
      <w:r w:rsidRPr="00CF5469">
        <w:t>5.</w:t>
      </w:r>
      <w:r w:rsidRPr="00CF5469">
        <w:tab/>
        <w:t xml:space="preserve">Rachowicz, L. J. </w:t>
      </w:r>
      <w:r w:rsidRPr="00CF5469">
        <w:rPr>
          <w:i/>
          <w:iCs/>
        </w:rPr>
        <w:t>et al.</w:t>
      </w:r>
      <w:r w:rsidRPr="00CF5469">
        <w:t xml:space="preserve"> The Novel and Endemic Pathogen Hypotheses: Competing Explanations for the Origin of Emerging Infectious Diseases of Wildlife. </w:t>
      </w:r>
      <w:r w:rsidRPr="00CF5469">
        <w:rPr>
          <w:i/>
          <w:iCs/>
        </w:rPr>
        <w:t>Conserv. Biol.</w:t>
      </w:r>
      <w:r w:rsidRPr="00CF5469">
        <w:t xml:space="preserve"> </w:t>
      </w:r>
      <w:r w:rsidRPr="00CF5469">
        <w:rPr>
          <w:b/>
          <w:bCs/>
        </w:rPr>
        <w:t>19</w:t>
      </w:r>
      <w:r w:rsidRPr="00CF5469">
        <w:t>, 1441–1448 (2005).</w:t>
      </w:r>
    </w:p>
    <w:p w14:paraId="1ECF81B2" w14:textId="77777777" w:rsidR="00CF5469" w:rsidRPr="00CF5469" w:rsidRDefault="00CF5469" w:rsidP="00CF5469">
      <w:pPr>
        <w:pStyle w:val="Bibliography"/>
      </w:pPr>
      <w:r w:rsidRPr="00CF5469">
        <w:t>6.</w:t>
      </w:r>
      <w:r w:rsidRPr="00CF5469">
        <w:tab/>
        <w:t xml:space="preserve">Shakya, S. K. </w:t>
      </w:r>
      <w:r w:rsidRPr="00CF5469">
        <w:rPr>
          <w:i/>
          <w:iCs/>
        </w:rPr>
        <w:t>et al.</w:t>
      </w:r>
      <w:r w:rsidRPr="00CF5469">
        <w:t xml:space="preserve"> Phylogeography of the wide-host range panglobal plant pathogen Phytophthora cinnamomi. </w:t>
      </w:r>
      <w:r w:rsidRPr="00CF5469">
        <w:rPr>
          <w:i/>
          <w:iCs/>
        </w:rPr>
        <w:t>Mol. Ecol.</w:t>
      </w:r>
      <w:r w:rsidRPr="00CF5469">
        <w:t xml:space="preserve"> (2021) doi:https://doi.org/10.1111/mec.16109.</w:t>
      </w:r>
    </w:p>
    <w:p w14:paraId="19AF5C2A" w14:textId="77777777" w:rsidR="00CF5469" w:rsidRPr="00CF5469" w:rsidRDefault="00CF5469" w:rsidP="00CF5469">
      <w:pPr>
        <w:pStyle w:val="Bibliography"/>
      </w:pPr>
      <w:r w:rsidRPr="00CF5469">
        <w:t>7.</w:t>
      </w:r>
      <w:r w:rsidRPr="00CF5469">
        <w:tab/>
        <w:t xml:space="preserve">Grünwald, N. J., McDonald, B. A. &amp; Milgroom, M. G. Population Genomics of Fungal and Oomycete Pathogens. </w:t>
      </w:r>
      <w:r w:rsidRPr="00CF5469">
        <w:rPr>
          <w:i/>
          <w:iCs/>
        </w:rPr>
        <w:t>Annu. Rev. Phytopathol.</w:t>
      </w:r>
      <w:r w:rsidRPr="00CF5469">
        <w:t xml:space="preserve"> </w:t>
      </w:r>
      <w:r w:rsidRPr="00CF5469">
        <w:rPr>
          <w:b/>
          <w:bCs/>
        </w:rPr>
        <w:t>54</w:t>
      </w:r>
      <w:r w:rsidRPr="00CF5469">
        <w:t>, 323–346 (2016).</w:t>
      </w:r>
    </w:p>
    <w:p w14:paraId="776F6A35" w14:textId="77777777" w:rsidR="00CF5469" w:rsidRPr="00CF5469" w:rsidRDefault="00CF5469" w:rsidP="00CF5469">
      <w:pPr>
        <w:pStyle w:val="Bibliography"/>
      </w:pPr>
      <w:r w:rsidRPr="00CF5469">
        <w:t>8.</w:t>
      </w:r>
      <w:r w:rsidRPr="00CF5469">
        <w:tab/>
        <w:t xml:space="preserve">Milgroom, M. G. </w:t>
      </w:r>
      <w:r w:rsidRPr="00CF5469">
        <w:rPr>
          <w:i/>
          <w:iCs/>
        </w:rPr>
        <w:t>Population biology of plant pathogens: Genetics, ecology, and evolution</w:t>
      </w:r>
      <w:r w:rsidRPr="00CF5469">
        <w:t xml:space="preserve">. </w:t>
      </w:r>
      <w:r w:rsidRPr="00CF5469">
        <w:rPr>
          <w:i/>
          <w:iCs/>
        </w:rPr>
        <w:t>APS Press</w:t>
      </w:r>
      <w:r w:rsidRPr="00CF5469">
        <w:t xml:space="preserve"> (2015). doi:10.1094/9780890544525.</w:t>
      </w:r>
    </w:p>
    <w:p w14:paraId="084A60E1" w14:textId="77777777" w:rsidR="00CF5469" w:rsidRPr="00CF5469" w:rsidRDefault="00CF5469" w:rsidP="00CF5469">
      <w:pPr>
        <w:pStyle w:val="Bibliography"/>
      </w:pPr>
      <w:r w:rsidRPr="00CF5469">
        <w:lastRenderedPageBreak/>
        <w:t>9.</w:t>
      </w:r>
      <w:r w:rsidRPr="00CF5469">
        <w:tab/>
        <w:t xml:space="preserve">Almeida, R. P. P. Emerging plant disease epidemics: Biological research is key but not enough. </w:t>
      </w:r>
      <w:r w:rsidRPr="00CF5469">
        <w:rPr>
          <w:i/>
          <w:iCs/>
        </w:rPr>
        <w:t>PLoS Biol.</w:t>
      </w:r>
      <w:r w:rsidRPr="00CF5469">
        <w:t xml:space="preserve"> </w:t>
      </w:r>
      <w:r w:rsidRPr="00CF5469">
        <w:rPr>
          <w:b/>
          <w:bCs/>
        </w:rPr>
        <w:t>16</w:t>
      </w:r>
      <w:r w:rsidRPr="00CF5469">
        <w:t>, 1–5 (2018).</w:t>
      </w:r>
    </w:p>
    <w:p w14:paraId="28734153" w14:textId="77777777" w:rsidR="00CF5469" w:rsidRPr="00CF5469" w:rsidRDefault="00CF5469" w:rsidP="00CF5469">
      <w:pPr>
        <w:pStyle w:val="Bibliography"/>
      </w:pPr>
      <w:r w:rsidRPr="00CF5469">
        <w:t>10.</w:t>
      </w:r>
      <w:r w:rsidRPr="00CF5469">
        <w:tab/>
        <w:t xml:space="preserve">Ristaino, J. B. </w:t>
      </w:r>
      <w:r w:rsidRPr="00CF5469">
        <w:rPr>
          <w:i/>
          <w:iCs/>
        </w:rPr>
        <w:t>et al.</w:t>
      </w:r>
      <w:r w:rsidRPr="00CF5469">
        <w:t xml:space="preserve"> The persistent threat of emerging plant disease pandemics to global food security. </w:t>
      </w:r>
      <w:r w:rsidRPr="00CF5469">
        <w:rPr>
          <w:i/>
          <w:iCs/>
        </w:rPr>
        <w:t>Proc. Natl. Acad. Sci. U. S. A.</w:t>
      </w:r>
      <w:r w:rsidRPr="00CF5469">
        <w:t xml:space="preserve"> </w:t>
      </w:r>
      <w:r w:rsidRPr="00CF5469">
        <w:rPr>
          <w:b/>
          <w:bCs/>
        </w:rPr>
        <w:t>118</w:t>
      </w:r>
      <w:r w:rsidRPr="00CF5469">
        <w:t>, 1–9 (2021).</w:t>
      </w:r>
    </w:p>
    <w:p w14:paraId="689DDFB9" w14:textId="77777777" w:rsidR="00CF5469" w:rsidRPr="00CF5469" w:rsidRDefault="00CF5469" w:rsidP="00CF5469">
      <w:pPr>
        <w:pStyle w:val="Bibliography"/>
      </w:pPr>
      <w:r w:rsidRPr="00CF5469">
        <w:t>11.</w:t>
      </w:r>
      <w:r w:rsidRPr="00CF5469">
        <w:tab/>
        <w:t xml:space="preserve">CDC. Addressing emerging infectious disease threats: a prevention strategy for the United States (Executive Summary). </w:t>
      </w:r>
      <w:r w:rsidRPr="00CF5469">
        <w:rPr>
          <w:i/>
          <w:iCs/>
        </w:rPr>
        <w:t>Morb. Mortal. Wkly. Rep. MMWR</w:t>
      </w:r>
      <w:r w:rsidRPr="00CF5469">
        <w:t xml:space="preserve"> </w:t>
      </w:r>
      <w:r w:rsidRPr="00CF5469">
        <w:rPr>
          <w:b/>
          <w:bCs/>
        </w:rPr>
        <w:t>43</w:t>
      </w:r>
      <w:r w:rsidRPr="00CF5469">
        <w:t>, 19 (1994).</w:t>
      </w:r>
    </w:p>
    <w:p w14:paraId="0B9C9C7E" w14:textId="77777777" w:rsidR="00CF5469" w:rsidRPr="00CF5469" w:rsidRDefault="00CF5469" w:rsidP="00CF5469">
      <w:pPr>
        <w:pStyle w:val="Bibliography"/>
      </w:pPr>
      <w:r w:rsidRPr="00CF5469">
        <w:t>12.</w:t>
      </w:r>
      <w:r w:rsidRPr="00CF5469">
        <w:tab/>
        <w:t xml:space="preserve">Goodwin, S. B.  Clonal Diversity and Genetic Differentiation of Phytophthora infestans Populations in Northern and Central Mexico . </w:t>
      </w:r>
      <w:r w:rsidRPr="00CF5469">
        <w:rPr>
          <w:i/>
          <w:iCs/>
        </w:rPr>
        <w:t>Phytopathology</w:t>
      </w:r>
      <w:r w:rsidRPr="00CF5469">
        <w:t xml:space="preserve"> vol. 82 955 Preprint at https://doi.org/10.1094/phyto-82-955 (1992).</w:t>
      </w:r>
    </w:p>
    <w:p w14:paraId="122C50EA" w14:textId="77777777" w:rsidR="00CF5469" w:rsidRPr="00CF5469" w:rsidRDefault="00CF5469" w:rsidP="00CF5469">
      <w:pPr>
        <w:pStyle w:val="Bibliography"/>
      </w:pPr>
      <w:r w:rsidRPr="00CF5469">
        <w:t>13.</w:t>
      </w:r>
      <w:r w:rsidRPr="00CF5469">
        <w:tab/>
        <w:t xml:space="preserve">Tooley, P. W.  Fitness and Virulence of Phytophthora infestans Isolates from Sexual and Asexual Populations . </w:t>
      </w:r>
      <w:r w:rsidRPr="00CF5469">
        <w:rPr>
          <w:i/>
          <w:iCs/>
        </w:rPr>
        <w:t>Phytopathology</w:t>
      </w:r>
      <w:r w:rsidRPr="00CF5469">
        <w:t xml:space="preserve"> vol. 76 1209 Preprint at https://doi.org/10.1094/phyto-76-1209 (1986).</w:t>
      </w:r>
    </w:p>
    <w:p w14:paraId="4928CAE4" w14:textId="77777777" w:rsidR="00CF5469" w:rsidRPr="00CF5469" w:rsidRDefault="00CF5469" w:rsidP="00CF5469">
      <w:pPr>
        <w:pStyle w:val="Bibliography"/>
      </w:pPr>
      <w:r w:rsidRPr="00CF5469">
        <w:t>14.</w:t>
      </w:r>
      <w:r w:rsidRPr="00CF5469">
        <w:tab/>
        <w:t xml:space="preserve">McDonald, B. A. &amp; Linde, C. Pathogen population genetics, evolutionary potential, and durable resistance. </w:t>
      </w:r>
      <w:r w:rsidRPr="00CF5469">
        <w:rPr>
          <w:i/>
          <w:iCs/>
        </w:rPr>
        <w:t>Annu. Rev. Phytopathol.</w:t>
      </w:r>
      <w:r w:rsidRPr="00CF5469">
        <w:t xml:space="preserve"> </w:t>
      </w:r>
      <w:r w:rsidRPr="00CF5469">
        <w:rPr>
          <w:b/>
          <w:bCs/>
        </w:rPr>
        <w:t>40</w:t>
      </w:r>
      <w:r w:rsidRPr="00CF5469">
        <w:t>, 349–379 (2002).</w:t>
      </w:r>
    </w:p>
    <w:p w14:paraId="3CFC7B46" w14:textId="77777777" w:rsidR="00CF5469" w:rsidRPr="00CF5469" w:rsidRDefault="00CF5469" w:rsidP="00CF5469">
      <w:pPr>
        <w:pStyle w:val="Bibliography"/>
      </w:pPr>
      <w:r w:rsidRPr="00CF5469">
        <w:t>15.</w:t>
      </w:r>
      <w:r w:rsidRPr="00CF5469">
        <w:tab/>
        <w:t xml:space="preserve">Allen, T. </w:t>
      </w:r>
      <w:r w:rsidRPr="00CF5469">
        <w:rPr>
          <w:i/>
          <w:iCs/>
        </w:rPr>
        <w:t>et al.</w:t>
      </w:r>
      <w:r w:rsidRPr="00CF5469">
        <w:t xml:space="preserve"> First description of the causal agent of taproot decline of soybean, an emerging disease in the southern United States. </w:t>
      </w:r>
      <w:r w:rsidRPr="00CF5469">
        <w:rPr>
          <w:i/>
          <w:iCs/>
        </w:rPr>
        <w:t>Plant Health Prog.</w:t>
      </w:r>
      <w:r w:rsidRPr="00CF5469">
        <w:t xml:space="preserve"> </w:t>
      </w:r>
      <w:r w:rsidRPr="00CF5469">
        <w:rPr>
          <w:b/>
          <w:bCs/>
        </w:rPr>
        <w:t>18</w:t>
      </w:r>
      <w:r w:rsidRPr="00CF5469">
        <w:t>, 35–40 (2017).</w:t>
      </w:r>
    </w:p>
    <w:p w14:paraId="3D11FC3B" w14:textId="77777777" w:rsidR="00CF5469" w:rsidRPr="00CF5469" w:rsidRDefault="00CF5469" w:rsidP="00CF5469">
      <w:pPr>
        <w:pStyle w:val="Bibliography"/>
      </w:pPr>
      <w:r w:rsidRPr="00CF5469">
        <w:t>16.</w:t>
      </w:r>
      <w:r w:rsidRPr="00CF5469">
        <w:tab/>
        <w:t xml:space="preserve">Garcia-Aroca, T. </w:t>
      </w:r>
      <w:r w:rsidRPr="00CF5469">
        <w:rPr>
          <w:i/>
          <w:iCs/>
        </w:rPr>
        <w:t>et al.</w:t>
      </w:r>
      <w:r w:rsidRPr="00CF5469">
        <w:t xml:space="preserve"> </w:t>
      </w:r>
      <w:r w:rsidRPr="00CF5469">
        <w:rPr>
          <w:i/>
          <w:iCs/>
        </w:rPr>
        <w:t>Xylaria necrophora</w:t>
      </w:r>
      <w:r w:rsidRPr="00CF5469">
        <w:t xml:space="preserve">, sp. nov., is an emerging root-associated pathogen responsible for taproot decline of soybean in the southern United States. </w:t>
      </w:r>
      <w:r w:rsidRPr="00CF5469">
        <w:rPr>
          <w:i/>
          <w:iCs/>
        </w:rPr>
        <w:t>Mycologia</w:t>
      </w:r>
      <w:r w:rsidRPr="00CF5469">
        <w:t xml:space="preserve"> </w:t>
      </w:r>
      <w:r w:rsidRPr="00CF5469">
        <w:rPr>
          <w:b/>
          <w:bCs/>
        </w:rPr>
        <w:t>113</w:t>
      </w:r>
      <w:r w:rsidRPr="00CF5469">
        <w:t>, 326–347 (2021).</w:t>
      </w:r>
    </w:p>
    <w:p w14:paraId="76062811" w14:textId="77777777" w:rsidR="00CF5469" w:rsidRPr="00CF5469" w:rsidRDefault="00CF5469" w:rsidP="00CF5469">
      <w:pPr>
        <w:pStyle w:val="Bibliography"/>
      </w:pPr>
      <w:r w:rsidRPr="00CF5469">
        <w:t>17.</w:t>
      </w:r>
      <w:r w:rsidRPr="00CF5469">
        <w:tab/>
        <w:t xml:space="preserve">Garcia-Aroca, T. </w:t>
      </w:r>
      <w:r w:rsidRPr="00CF5469">
        <w:rPr>
          <w:i/>
          <w:iCs/>
        </w:rPr>
        <w:t>et al.</w:t>
      </w:r>
      <w:r w:rsidRPr="00CF5469">
        <w:t xml:space="preserve"> Secondary metabolites produced by Xylaria necrophora are responsible for foliar symptoms associated with taproot decline of soybean. </w:t>
      </w:r>
      <w:r w:rsidRPr="00CF5469">
        <w:rPr>
          <w:i/>
          <w:iCs/>
        </w:rPr>
        <w:t>Plant Health Prog.</w:t>
      </w:r>
      <w:r w:rsidRPr="00CF5469">
        <w:t xml:space="preserve"> (2022) doi:10.1094/PHP-03-22-0021-RS.</w:t>
      </w:r>
    </w:p>
    <w:p w14:paraId="653BFCB3" w14:textId="77777777" w:rsidR="00CF5469" w:rsidRPr="00CF5469" w:rsidRDefault="00CF5469" w:rsidP="00CF5469">
      <w:pPr>
        <w:pStyle w:val="Bibliography"/>
      </w:pPr>
      <w:r w:rsidRPr="00CF5469">
        <w:lastRenderedPageBreak/>
        <w:t>18.</w:t>
      </w:r>
      <w:r w:rsidRPr="00CF5469">
        <w:tab/>
        <w:t xml:space="preserve">Sharma, S. </w:t>
      </w:r>
      <w:r w:rsidRPr="00CF5469">
        <w:rPr>
          <w:i/>
          <w:iCs/>
        </w:rPr>
        <w:t>et al.</w:t>
      </w:r>
      <w:r w:rsidRPr="00CF5469">
        <w:t xml:space="preserve"> Draft genome sequence of Xylaria sp., the causal agent of taproot decline of soybean in the southern United States. </w:t>
      </w:r>
      <w:r w:rsidRPr="00CF5469">
        <w:rPr>
          <w:i/>
          <w:iCs/>
        </w:rPr>
        <w:t>Data Brief</w:t>
      </w:r>
      <w:r w:rsidRPr="00CF5469">
        <w:t xml:space="preserve"> </w:t>
      </w:r>
      <w:r w:rsidRPr="00CF5469">
        <w:rPr>
          <w:b/>
          <w:bCs/>
        </w:rPr>
        <w:t>17</w:t>
      </w:r>
      <w:r w:rsidRPr="00CF5469">
        <w:t>, 129–133 (2018).</w:t>
      </w:r>
    </w:p>
    <w:p w14:paraId="495A47DA" w14:textId="77777777" w:rsidR="00CF5469" w:rsidRPr="00CF5469" w:rsidRDefault="00CF5469" w:rsidP="00CF5469">
      <w:pPr>
        <w:pStyle w:val="Bibliography"/>
      </w:pPr>
      <w:r w:rsidRPr="00CF5469">
        <w:t>19.</w:t>
      </w:r>
      <w:r w:rsidRPr="00CF5469">
        <w:tab/>
        <w:t xml:space="preserve">Taylor, J. W., Jacobson, D. J. &amp; Fisher, M. C. The evolution of asexual fungi: Reproduction, speciation and classification. </w:t>
      </w:r>
      <w:r w:rsidRPr="00CF5469">
        <w:rPr>
          <w:i/>
          <w:iCs/>
        </w:rPr>
        <w:t>Annu. Rev. Phytopathol.</w:t>
      </w:r>
      <w:r w:rsidRPr="00CF5469">
        <w:t xml:space="preserve"> </w:t>
      </w:r>
      <w:r w:rsidRPr="00CF5469">
        <w:rPr>
          <w:b/>
          <w:bCs/>
        </w:rPr>
        <w:t>37</w:t>
      </w:r>
      <w:r w:rsidRPr="00CF5469">
        <w:t>, 197–246 (1999).</w:t>
      </w:r>
    </w:p>
    <w:p w14:paraId="27835475" w14:textId="77777777" w:rsidR="00CF5469" w:rsidRPr="00CF5469" w:rsidRDefault="00CF5469" w:rsidP="00CF5469">
      <w:pPr>
        <w:pStyle w:val="Bibliography"/>
      </w:pPr>
      <w:r w:rsidRPr="00CF5469">
        <w:t>20.</w:t>
      </w:r>
      <w:r w:rsidRPr="00CF5469">
        <w:tab/>
        <w:t xml:space="preserve">Taylor, J. W., Hann-Soden, C., Branco, S., Sylvain, I. &amp; Ellison, C. E. Clonal reproduction in fungi. </w:t>
      </w:r>
      <w:r w:rsidRPr="00CF5469">
        <w:rPr>
          <w:i/>
          <w:iCs/>
        </w:rPr>
        <w:t>Proc. Natl. Acad. Sci. U. S. A.</w:t>
      </w:r>
      <w:r w:rsidRPr="00CF5469">
        <w:t xml:space="preserve"> </w:t>
      </w:r>
      <w:r w:rsidRPr="00CF5469">
        <w:rPr>
          <w:b/>
          <w:bCs/>
        </w:rPr>
        <w:t>112</w:t>
      </w:r>
      <w:r w:rsidRPr="00CF5469">
        <w:t>, 8901–8908 (2015).</w:t>
      </w:r>
    </w:p>
    <w:p w14:paraId="744BD34F" w14:textId="77777777" w:rsidR="00CF5469" w:rsidRPr="00CF5469" w:rsidRDefault="00CF5469" w:rsidP="00CF5469">
      <w:pPr>
        <w:pStyle w:val="Bibliography"/>
      </w:pPr>
      <w:r w:rsidRPr="00CF5469">
        <w:t>21.</w:t>
      </w:r>
      <w:r w:rsidRPr="00CF5469">
        <w:tab/>
        <w:t xml:space="preserve">Milgroom, M. G., Jiménez-Gasco, M. D. M., Olivares-García, C., Drott, M. T. &amp; Jiménez-D́iaz, R. M. Recombination between clonal lineages of the asexual fungus </w:t>
      </w:r>
      <w:r w:rsidRPr="00CF5469">
        <w:rPr>
          <w:i/>
          <w:iCs/>
        </w:rPr>
        <w:t>Verticillium dahliae</w:t>
      </w:r>
      <w:r w:rsidRPr="00CF5469">
        <w:t xml:space="preserve"> detected by genotyping by sequencing. </w:t>
      </w:r>
      <w:r w:rsidRPr="00CF5469">
        <w:rPr>
          <w:i/>
          <w:iCs/>
        </w:rPr>
        <w:t>PLoS ONE</w:t>
      </w:r>
      <w:r w:rsidRPr="00CF5469">
        <w:t xml:space="preserve"> </w:t>
      </w:r>
      <w:r w:rsidRPr="00CF5469">
        <w:rPr>
          <w:b/>
          <w:bCs/>
        </w:rPr>
        <w:t>9</w:t>
      </w:r>
      <w:r w:rsidRPr="00CF5469">
        <w:t>, (2014).</w:t>
      </w:r>
    </w:p>
    <w:p w14:paraId="1BF6707E" w14:textId="77777777" w:rsidR="00CF5469" w:rsidRPr="00CF5469" w:rsidRDefault="00CF5469" w:rsidP="00CF5469">
      <w:pPr>
        <w:pStyle w:val="Bibliography"/>
      </w:pPr>
      <w:r w:rsidRPr="00CF5469">
        <w:t>22.</w:t>
      </w:r>
      <w:r w:rsidRPr="00CF5469">
        <w:tab/>
        <w:t xml:space="preserve">Robinson, A. J. &amp; Natvig, D. O. Diverse members of the Xylariales lack canonical mating-type regions. </w:t>
      </w:r>
      <w:r w:rsidRPr="00CF5469">
        <w:rPr>
          <w:i/>
          <w:iCs/>
        </w:rPr>
        <w:t>Fungal Genet. Biol.</w:t>
      </w:r>
      <w:r w:rsidRPr="00CF5469">
        <w:t xml:space="preserve"> </w:t>
      </w:r>
      <w:r w:rsidRPr="00CF5469">
        <w:rPr>
          <w:b/>
          <w:bCs/>
        </w:rPr>
        <w:t>122</w:t>
      </w:r>
      <w:r w:rsidRPr="00CF5469">
        <w:t>, 47–52 (2019).</w:t>
      </w:r>
    </w:p>
    <w:p w14:paraId="58464FBD" w14:textId="77777777" w:rsidR="00CF5469" w:rsidRPr="00CF5469" w:rsidRDefault="00CF5469" w:rsidP="00CF5469">
      <w:pPr>
        <w:pStyle w:val="Bibliography"/>
      </w:pPr>
      <w:r w:rsidRPr="00CF5469">
        <w:t>23.</w:t>
      </w:r>
      <w:r w:rsidRPr="00CF5469">
        <w:tab/>
        <w:t xml:space="preserve">Gladieux, P. </w:t>
      </w:r>
      <w:r w:rsidRPr="00CF5469">
        <w:rPr>
          <w:i/>
          <w:iCs/>
        </w:rPr>
        <w:t>et al.</w:t>
      </w:r>
      <w:r w:rsidRPr="00CF5469">
        <w:t xml:space="preserve"> The population biology of fungal invasions. </w:t>
      </w:r>
      <w:r w:rsidRPr="00CF5469">
        <w:rPr>
          <w:i/>
          <w:iCs/>
        </w:rPr>
        <w:t>Mol. Ecol.</w:t>
      </w:r>
      <w:r w:rsidRPr="00CF5469">
        <w:t xml:space="preserve"> </w:t>
      </w:r>
      <w:r w:rsidRPr="00CF5469">
        <w:rPr>
          <w:b/>
          <w:bCs/>
        </w:rPr>
        <w:t>24</w:t>
      </w:r>
      <w:r w:rsidRPr="00CF5469">
        <w:t>, 1969–1986 (2015).</w:t>
      </w:r>
    </w:p>
    <w:p w14:paraId="1C6DE7D2" w14:textId="77777777" w:rsidR="00CF5469" w:rsidRPr="00CF5469" w:rsidRDefault="00CF5469" w:rsidP="00CF5469">
      <w:pPr>
        <w:pStyle w:val="Bibliography"/>
      </w:pPr>
      <w:r w:rsidRPr="00CF5469">
        <w:t>24.</w:t>
      </w:r>
      <w:r w:rsidRPr="00CF5469">
        <w:tab/>
        <w:t xml:space="preserve">Drenth, A., McTaggart, A. R. &amp; Wingfield, B. D. Fungal clones win the battle, but recombination wins the war. </w:t>
      </w:r>
      <w:r w:rsidRPr="00CF5469">
        <w:rPr>
          <w:i/>
          <w:iCs/>
        </w:rPr>
        <w:t>IMA Fungus</w:t>
      </w:r>
      <w:r w:rsidRPr="00CF5469">
        <w:t xml:space="preserve"> </w:t>
      </w:r>
      <w:r w:rsidRPr="00CF5469">
        <w:rPr>
          <w:b/>
          <w:bCs/>
        </w:rPr>
        <w:t>10</w:t>
      </w:r>
      <w:r w:rsidRPr="00CF5469">
        <w:t>, 1–6 (2019).</w:t>
      </w:r>
    </w:p>
    <w:p w14:paraId="3F6314D1" w14:textId="77777777" w:rsidR="00CF5469" w:rsidRPr="00CF5469" w:rsidRDefault="00CF5469" w:rsidP="00CF5469">
      <w:pPr>
        <w:pStyle w:val="Bibliography"/>
      </w:pPr>
      <w:r w:rsidRPr="00CF5469">
        <w:t>25.</w:t>
      </w:r>
      <w:r w:rsidRPr="00CF5469">
        <w:tab/>
        <w:t xml:space="preserve">Wingett, S. W. &amp; Andrews, S. Fastq screen: A tool for multi-genome mapping and quality control [version 1; referees: 3 approved, 1 approved with reservations]. </w:t>
      </w:r>
      <w:r w:rsidRPr="00CF5469">
        <w:rPr>
          <w:i/>
          <w:iCs/>
        </w:rPr>
        <w:t>F1000Research</w:t>
      </w:r>
      <w:r w:rsidRPr="00CF5469">
        <w:t xml:space="preserve"> </w:t>
      </w:r>
      <w:r w:rsidRPr="00CF5469">
        <w:rPr>
          <w:b/>
          <w:bCs/>
        </w:rPr>
        <w:t>7</w:t>
      </w:r>
      <w:r w:rsidRPr="00CF5469">
        <w:t>, 1–13 (2018).</w:t>
      </w:r>
    </w:p>
    <w:p w14:paraId="5722723D" w14:textId="77777777" w:rsidR="00CF5469" w:rsidRPr="00CF5469" w:rsidRDefault="00CF5469" w:rsidP="00CF5469">
      <w:pPr>
        <w:pStyle w:val="Bibliography"/>
      </w:pPr>
      <w:r w:rsidRPr="00CF5469">
        <w:t>26.</w:t>
      </w:r>
      <w:r w:rsidRPr="00CF5469">
        <w:tab/>
        <w:t>Andrews, S. FASTQC.: A quality control tool for high throughput sequence data. Preprint at (2010).</w:t>
      </w:r>
    </w:p>
    <w:p w14:paraId="5F855F9B" w14:textId="77777777" w:rsidR="00CF5469" w:rsidRPr="00CF5469" w:rsidRDefault="00CF5469" w:rsidP="00CF5469">
      <w:pPr>
        <w:pStyle w:val="Bibliography"/>
      </w:pPr>
      <w:r w:rsidRPr="00CF5469">
        <w:t>27.</w:t>
      </w:r>
      <w:r w:rsidRPr="00CF5469">
        <w:tab/>
        <w:t xml:space="preserve">Ewels, P., Magnusson, M., Lundin, S. &amp; Käller, M. MultiQC: Summarize analysis results for multiple tools and samples in a single report. </w:t>
      </w:r>
      <w:r w:rsidRPr="00CF5469">
        <w:rPr>
          <w:i/>
          <w:iCs/>
        </w:rPr>
        <w:t>Bioinformatics</w:t>
      </w:r>
      <w:r w:rsidRPr="00CF5469">
        <w:t xml:space="preserve"> </w:t>
      </w:r>
      <w:r w:rsidRPr="00CF5469">
        <w:rPr>
          <w:b/>
          <w:bCs/>
        </w:rPr>
        <w:t>32</w:t>
      </w:r>
      <w:r w:rsidRPr="00CF5469">
        <w:t>, 3047–3048 (2016).</w:t>
      </w:r>
    </w:p>
    <w:p w14:paraId="1AB1A829" w14:textId="77777777" w:rsidR="00CF5469" w:rsidRPr="00CF5469" w:rsidRDefault="00CF5469" w:rsidP="00CF5469">
      <w:pPr>
        <w:pStyle w:val="Bibliography"/>
      </w:pPr>
      <w:r w:rsidRPr="00CF5469">
        <w:lastRenderedPageBreak/>
        <w:t>28.</w:t>
      </w:r>
      <w:r w:rsidRPr="00CF5469">
        <w:tab/>
        <w:t xml:space="preserve">Bolger, A. M., Lohse, M. &amp; Usadel, B. Trimmomatic: A flexible trimmer for Illumina sequence data. </w:t>
      </w:r>
      <w:r w:rsidRPr="00CF5469">
        <w:rPr>
          <w:i/>
          <w:iCs/>
        </w:rPr>
        <w:t>Bioinformatics</w:t>
      </w:r>
      <w:r w:rsidRPr="00CF5469">
        <w:t xml:space="preserve"> </w:t>
      </w:r>
      <w:r w:rsidRPr="00CF5469">
        <w:rPr>
          <w:b/>
          <w:bCs/>
        </w:rPr>
        <w:t>30</w:t>
      </w:r>
      <w:r w:rsidRPr="00CF5469">
        <w:t>, 2114–2120 (2014).</w:t>
      </w:r>
    </w:p>
    <w:p w14:paraId="2C8CE11F" w14:textId="77777777" w:rsidR="00CF5469" w:rsidRPr="00CF5469" w:rsidRDefault="00CF5469" w:rsidP="00CF5469">
      <w:pPr>
        <w:pStyle w:val="Bibliography"/>
      </w:pPr>
      <w:r w:rsidRPr="00CF5469">
        <w:t>29.</w:t>
      </w:r>
      <w:r w:rsidRPr="00CF5469">
        <w:tab/>
        <w:t xml:space="preserve">Li, H. &amp; Durbin, R. Fast and accurate short read alignment with Burrows-Wheeler transform. </w:t>
      </w:r>
      <w:r w:rsidRPr="00CF5469">
        <w:rPr>
          <w:i/>
          <w:iCs/>
        </w:rPr>
        <w:t>Bioinformatics</w:t>
      </w:r>
      <w:r w:rsidRPr="00CF5469">
        <w:t xml:space="preserve"> </w:t>
      </w:r>
      <w:r w:rsidRPr="00CF5469">
        <w:rPr>
          <w:b/>
          <w:bCs/>
        </w:rPr>
        <w:t>25</w:t>
      </w:r>
      <w:r w:rsidRPr="00CF5469">
        <w:t>, 1754–1760 (2009).</w:t>
      </w:r>
    </w:p>
    <w:p w14:paraId="33A52CE4" w14:textId="77777777" w:rsidR="00CF5469" w:rsidRPr="00CF5469" w:rsidRDefault="00CF5469" w:rsidP="00CF5469">
      <w:pPr>
        <w:pStyle w:val="Bibliography"/>
      </w:pPr>
      <w:r w:rsidRPr="00CF5469">
        <w:t>30.</w:t>
      </w:r>
      <w:r w:rsidRPr="00CF5469">
        <w:tab/>
        <w:t xml:space="preserve">Li, H. </w:t>
      </w:r>
      <w:r w:rsidRPr="00CF5469">
        <w:rPr>
          <w:i/>
          <w:iCs/>
        </w:rPr>
        <w:t>et al.</w:t>
      </w:r>
      <w:r w:rsidRPr="00CF5469">
        <w:t xml:space="preserve"> The Sequence Alignment/Map format and SAMtools. </w:t>
      </w:r>
      <w:r w:rsidRPr="00CF5469">
        <w:rPr>
          <w:i/>
          <w:iCs/>
        </w:rPr>
        <w:t>Bioinformatics</w:t>
      </w:r>
      <w:r w:rsidRPr="00CF5469">
        <w:t xml:space="preserve"> </w:t>
      </w:r>
      <w:r w:rsidRPr="00CF5469">
        <w:rPr>
          <w:b/>
          <w:bCs/>
        </w:rPr>
        <w:t>25</w:t>
      </w:r>
      <w:r w:rsidRPr="00CF5469">
        <w:t>, 2078–2079 (2009).</w:t>
      </w:r>
    </w:p>
    <w:p w14:paraId="62B7FD5E" w14:textId="77777777" w:rsidR="00CF5469" w:rsidRPr="00CF5469" w:rsidRDefault="00CF5469" w:rsidP="00CF5469">
      <w:pPr>
        <w:pStyle w:val="Bibliography"/>
      </w:pPr>
      <w:r w:rsidRPr="00CF5469">
        <w:t>31.</w:t>
      </w:r>
      <w:r w:rsidRPr="00CF5469">
        <w:tab/>
        <w:t xml:space="preserve">Li, H. A statistical framework for SNP calling, mutation discovery, association mapping and population genetical parameter estimation from sequencing data. </w:t>
      </w:r>
      <w:r w:rsidRPr="00CF5469">
        <w:rPr>
          <w:i/>
          <w:iCs/>
        </w:rPr>
        <w:t>Bioinformatics</w:t>
      </w:r>
      <w:r w:rsidRPr="00CF5469">
        <w:t xml:space="preserve"> </w:t>
      </w:r>
      <w:r w:rsidRPr="00CF5469">
        <w:rPr>
          <w:b/>
          <w:bCs/>
        </w:rPr>
        <w:t>27</w:t>
      </w:r>
      <w:r w:rsidRPr="00CF5469">
        <w:t>, 2987–2993 (2011).</w:t>
      </w:r>
    </w:p>
    <w:p w14:paraId="477FF77C" w14:textId="77777777" w:rsidR="00CF5469" w:rsidRPr="00CF5469" w:rsidRDefault="00CF5469" w:rsidP="00CF5469">
      <w:pPr>
        <w:pStyle w:val="Bibliography"/>
      </w:pPr>
      <w:r w:rsidRPr="00CF5469">
        <w:t>32.</w:t>
      </w:r>
      <w:r w:rsidRPr="00CF5469">
        <w:tab/>
        <w:t xml:space="preserve">Danecek, P. </w:t>
      </w:r>
      <w:r w:rsidRPr="00CF5469">
        <w:rPr>
          <w:i/>
          <w:iCs/>
        </w:rPr>
        <w:t>et al.</w:t>
      </w:r>
      <w:r w:rsidRPr="00CF5469">
        <w:t xml:space="preserve"> The variant call format and VCFtools. </w:t>
      </w:r>
      <w:r w:rsidRPr="00CF5469">
        <w:rPr>
          <w:i/>
          <w:iCs/>
        </w:rPr>
        <w:t>Bioinformatics</w:t>
      </w:r>
      <w:r w:rsidRPr="00CF5469">
        <w:t xml:space="preserve"> </w:t>
      </w:r>
      <w:r w:rsidRPr="00CF5469">
        <w:rPr>
          <w:b/>
          <w:bCs/>
        </w:rPr>
        <w:t>27</w:t>
      </w:r>
      <w:r w:rsidRPr="00CF5469">
        <w:t>, 2156–2158 (2011).</w:t>
      </w:r>
    </w:p>
    <w:p w14:paraId="13461EF3" w14:textId="77777777" w:rsidR="00CF5469" w:rsidRPr="00CF5469" w:rsidRDefault="00CF5469" w:rsidP="00CF5469">
      <w:pPr>
        <w:pStyle w:val="Bibliography"/>
      </w:pPr>
      <w:r w:rsidRPr="00CF5469">
        <w:t>33.</w:t>
      </w:r>
      <w:r w:rsidRPr="00CF5469">
        <w:tab/>
        <w:t xml:space="preserve">Bradbury, P. J. </w:t>
      </w:r>
      <w:r w:rsidRPr="00CF5469">
        <w:rPr>
          <w:i/>
          <w:iCs/>
        </w:rPr>
        <w:t>et al.</w:t>
      </w:r>
      <w:r w:rsidRPr="00CF5469">
        <w:t xml:space="preserve"> TASSEL: Software for association mapping of complex traits in diverse samples. </w:t>
      </w:r>
      <w:r w:rsidRPr="00CF5469">
        <w:rPr>
          <w:i/>
          <w:iCs/>
        </w:rPr>
        <w:t>Bioinformatics</w:t>
      </w:r>
      <w:r w:rsidRPr="00CF5469">
        <w:t xml:space="preserve"> </w:t>
      </w:r>
      <w:r w:rsidRPr="00CF5469">
        <w:rPr>
          <w:b/>
          <w:bCs/>
        </w:rPr>
        <w:t>23</w:t>
      </w:r>
      <w:r w:rsidRPr="00CF5469">
        <w:t>, 2633–2635 (2007).</w:t>
      </w:r>
    </w:p>
    <w:p w14:paraId="041E0E06" w14:textId="77777777" w:rsidR="00CF5469" w:rsidRPr="00CF5469" w:rsidRDefault="00CF5469" w:rsidP="00CF5469">
      <w:pPr>
        <w:pStyle w:val="Bibliography"/>
      </w:pPr>
      <w:r w:rsidRPr="00CF5469">
        <w:t>34.</w:t>
      </w:r>
      <w:r w:rsidRPr="00CF5469">
        <w:tab/>
        <w:t xml:space="preserve">Purcell, S. </w:t>
      </w:r>
      <w:r w:rsidRPr="00CF5469">
        <w:rPr>
          <w:i/>
          <w:iCs/>
        </w:rPr>
        <w:t>et al.</w:t>
      </w:r>
      <w:r w:rsidRPr="00CF5469">
        <w:t xml:space="preserve"> PLINK: A tool set for whole-genome association and population-based linkage analyses. </w:t>
      </w:r>
      <w:r w:rsidRPr="00CF5469">
        <w:rPr>
          <w:i/>
          <w:iCs/>
        </w:rPr>
        <w:t>Am. J. Hum. Genet.</w:t>
      </w:r>
      <w:r w:rsidRPr="00CF5469">
        <w:t xml:space="preserve"> </w:t>
      </w:r>
      <w:r w:rsidRPr="00CF5469">
        <w:rPr>
          <w:b/>
          <w:bCs/>
        </w:rPr>
        <w:t>81</w:t>
      </w:r>
      <w:r w:rsidRPr="00CF5469">
        <w:t>, 559–575 (2007).</w:t>
      </w:r>
    </w:p>
    <w:p w14:paraId="100CA312" w14:textId="77777777" w:rsidR="00CF5469" w:rsidRPr="00CF5469" w:rsidRDefault="00CF5469" w:rsidP="00CF5469">
      <w:pPr>
        <w:pStyle w:val="Bibliography"/>
      </w:pPr>
      <w:r w:rsidRPr="00CF5469">
        <w:t>35.</w:t>
      </w:r>
      <w:r w:rsidRPr="00CF5469">
        <w:tab/>
        <w:t xml:space="preserve">Pritchard, J. K., Stephens, M. &amp; Donnelly, P. Inference of population structure using multilocus genotype data. </w:t>
      </w:r>
      <w:r w:rsidRPr="00CF5469">
        <w:rPr>
          <w:i/>
          <w:iCs/>
        </w:rPr>
        <w:t>Genetics</w:t>
      </w:r>
      <w:r w:rsidRPr="00CF5469">
        <w:t xml:space="preserve"> </w:t>
      </w:r>
      <w:r w:rsidRPr="00CF5469">
        <w:rPr>
          <w:b/>
          <w:bCs/>
        </w:rPr>
        <w:t>155</w:t>
      </w:r>
      <w:r w:rsidRPr="00CF5469">
        <w:t>, 945–959 (2000).</w:t>
      </w:r>
    </w:p>
    <w:p w14:paraId="4FD8A76E" w14:textId="77777777" w:rsidR="00CF5469" w:rsidRPr="00CF5469" w:rsidRDefault="00CF5469" w:rsidP="00CF5469">
      <w:pPr>
        <w:pStyle w:val="Bibliography"/>
      </w:pPr>
      <w:r w:rsidRPr="00CF5469">
        <w:t>36.</w:t>
      </w:r>
      <w:r w:rsidRPr="00CF5469">
        <w:tab/>
        <w:t xml:space="preserve">Stift, M., Kolář, F. &amp; Meirmans, P. G. Structure is more robust than other clustering methods in simulated mixed-ploidy populations. </w:t>
      </w:r>
      <w:r w:rsidRPr="00CF5469">
        <w:rPr>
          <w:i/>
          <w:iCs/>
        </w:rPr>
        <w:t>Heredity</w:t>
      </w:r>
      <w:r w:rsidRPr="00CF5469">
        <w:t xml:space="preserve"> </w:t>
      </w:r>
      <w:r w:rsidRPr="00CF5469">
        <w:rPr>
          <w:b/>
          <w:bCs/>
        </w:rPr>
        <w:t>123</w:t>
      </w:r>
      <w:r w:rsidRPr="00CF5469">
        <w:t>, 429–441 (2019).</w:t>
      </w:r>
    </w:p>
    <w:p w14:paraId="459C0226" w14:textId="77777777" w:rsidR="00CF5469" w:rsidRPr="00CF5469" w:rsidRDefault="00CF5469" w:rsidP="00CF5469">
      <w:pPr>
        <w:pStyle w:val="Bibliography"/>
      </w:pPr>
      <w:r w:rsidRPr="00CF5469">
        <w:t>37.</w:t>
      </w:r>
      <w:r w:rsidRPr="00CF5469">
        <w:tab/>
        <w:t xml:space="preserve">Hubisz, M. J., Falush, D., Stephens, M. &amp; Pritchard, J. K. Inferring weak population structure with the assistance of sample group information. </w:t>
      </w:r>
      <w:r w:rsidRPr="00CF5469">
        <w:rPr>
          <w:i/>
          <w:iCs/>
        </w:rPr>
        <w:t>Mol. Ecol. Resour.</w:t>
      </w:r>
      <w:r w:rsidRPr="00CF5469">
        <w:t xml:space="preserve"> </w:t>
      </w:r>
      <w:r w:rsidRPr="00CF5469">
        <w:rPr>
          <w:b/>
          <w:bCs/>
        </w:rPr>
        <w:t>9</w:t>
      </w:r>
      <w:r w:rsidRPr="00CF5469">
        <w:t>, 1322–1332 (2009).</w:t>
      </w:r>
    </w:p>
    <w:p w14:paraId="0D0B47D2" w14:textId="77777777" w:rsidR="00CF5469" w:rsidRPr="00CF5469" w:rsidRDefault="00CF5469" w:rsidP="00CF5469">
      <w:pPr>
        <w:pStyle w:val="Bibliography"/>
      </w:pPr>
      <w:r w:rsidRPr="00CF5469">
        <w:lastRenderedPageBreak/>
        <w:t>38.</w:t>
      </w:r>
      <w:r w:rsidRPr="00CF5469">
        <w:tab/>
        <w:t xml:space="preserve">Falush, D., Stephens, M. &amp; Pritchard, J. K. Inference of population structure using multilocus genotype data: Dominant markers and null alleles. </w:t>
      </w:r>
      <w:r w:rsidRPr="00CF5469">
        <w:rPr>
          <w:i/>
          <w:iCs/>
        </w:rPr>
        <w:t>Mol. Ecol. Notes</w:t>
      </w:r>
      <w:r w:rsidRPr="00CF5469">
        <w:t xml:space="preserve"> </w:t>
      </w:r>
      <w:r w:rsidRPr="00CF5469">
        <w:rPr>
          <w:b/>
          <w:bCs/>
        </w:rPr>
        <w:t>7</w:t>
      </w:r>
      <w:r w:rsidRPr="00CF5469">
        <w:t>, 574–578 (2007).</w:t>
      </w:r>
    </w:p>
    <w:p w14:paraId="04CEF8DE" w14:textId="77777777" w:rsidR="00CF5469" w:rsidRPr="00CF5469" w:rsidRDefault="00CF5469" w:rsidP="00CF5469">
      <w:pPr>
        <w:pStyle w:val="Bibliography"/>
      </w:pPr>
      <w:r w:rsidRPr="00CF5469">
        <w:t>39.</w:t>
      </w:r>
      <w:r w:rsidRPr="00CF5469">
        <w:tab/>
        <w:t xml:space="preserve">Falush, D., Stephens, M. &amp; Pritchard, J. K. Inference of population structure using multilocus genotype data: Linked loci and correlated allele frequencies. </w:t>
      </w:r>
      <w:r w:rsidRPr="00CF5469">
        <w:rPr>
          <w:i/>
          <w:iCs/>
        </w:rPr>
        <w:t>Genetics</w:t>
      </w:r>
      <w:r w:rsidRPr="00CF5469">
        <w:t xml:space="preserve"> </w:t>
      </w:r>
      <w:r w:rsidRPr="00CF5469">
        <w:rPr>
          <w:b/>
          <w:bCs/>
        </w:rPr>
        <w:t>164</w:t>
      </w:r>
      <w:r w:rsidRPr="00CF5469">
        <w:t>, 1567–1587 (2003).</w:t>
      </w:r>
    </w:p>
    <w:p w14:paraId="132E0B42" w14:textId="77777777" w:rsidR="00CF5469" w:rsidRPr="00CF5469" w:rsidRDefault="00CF5469" w:rsidP="00CF5469">
      <w:pPr>
        <w:pStyle w:val="Bibliography"/>
      </w:pPr>
      <w:r w:rsidRPr="00CF5469">
        <w:t>40.</w:t>
      </w:r>
      <w:r w:rsidRPr="00CF5469">
        <w:tab/>
        <w:t xml:space="preserve">Holland, B. R., Ketelaar-Jones, S., O’Mara, A. R., Woodhams, M. D. &amp; Jordan, G. J. Accuracy of ancestral state reconstruction for non-neutral traits. </w:t>
      </w:r>
      <w:r w:rsidRPr="00CF5469">
        <w:rPr>
          <w:i/>
          <w:iCs/>
        </w:rPr>
        <w:t>Sci. Rep.</w:t>
      </w:r>
      <w:r w:rsidRPr="00CF5469">
        <w:t xml:space="preserve"> </w:t>
      </w:r>
      <w:r w:rsidRPr="00CF5469">
        <w:rPr>
          <w:b/>
          <w:bCs/>
        </w:rPr>
        <w:t>10</w:t>
      </w:r>
      <w:r w:rsidRPr="00CF5469">
        <w:t>, 1–10 (2020).</w:t>
      </w:r>
    </w:p>
    <w:p w14:paraId="687295B3" w14:textId="77777777" w:rsidR="00CF5469" w:rsidRPr="00CF5469" w:rsidRDefault="00CF5469" w:rsidP="00CF5469">
      <w:pPr>
        <w:pStyle w:val="Bibliography"/>
      </w:pPr>
      <w:r w:rsidRPr="00CF5469">
        <w:t>41.</w:t>
      </w:r>
      <w:r w:rsidRPr="00CF5469">
        <w:tab/>
        <w:t xml:space="preserve">Revell, L. J. Ancestral character estimation under the threshold model from quantitative genetics. </w:t>
      </w:r>
      <w:r w:rsidRPr="00CF5469">
        <w:rPr>
          <w:i/>
          <w:iCs/>
        </w:rPr>
        <w:t>Evolution</w:t>
      </w:r>
      <w:r w:rsidRPr="00CF5469">
        <w:t xml:space="preserve"> </w:t>
      </w:r>
      <w:r w:rsidRPr="00CF5469">
        <w:rPr>
          <w:b/>
          <w:bCs/>
        </w:rPr>
        <w:t>68</w:t>
      </w:r>
      <w:r w:rsidRPr="00CF5469">
        <w:t>, 743–759 (2014).</w:t>
      </w:r>
    </w:p>
    <w:p w14:paraId="0EE5F31C" w14:textId="77777777" w:rsidR="00CF5469" w:rsidRPr="00CF5469" w:rsidRDefault="00CF5469" w:rsidP="00CF5469">
      <w:pPr>
        <w:pStyle w:val="Bibliography"/>
      </w:pPr>
      <w:r w:rsidRPr="00CF5469">
        <w:t>42.</w:t>
      </w:r>
      <w:r w:rsidRPr="00CF5469">
        <w:tab/>
        <w:t>Koc, A. alkc/parallel-structure: (Version v0.6.1). Zenodo. (2021) doi:http://doi.org/10.5281/zenodo.4697229.</w:t>
      </w:r>
    </w:p>
    <w:p w14:paraId="26AC2F0C" w14:textId="77777777" w:rsidR="00CF5469" w:rsidRPr="00CF5469" w:rsidRDefault="00CF5469" w:rsidP="00CF5469">
      <w:pPr>
        <w:pStyle w:val="Bibliography"/>
      </w:pPr>
      <w:r w:rsidRPr="00CF5469">
        <w:t>43.</w:t>
      </w:r>
      <w:r w:rsidRPr="00CF5469">
        <w:tab/>
        <w:t xml:space="preserve">Tange, O. GNU Parallel 20210622 ('Protasevich’). </w:t>
      </w:r>
      <w:r w:rsidRPr="00CF5469">
        <w:rPr>
          <w:i/>
          <w:iCs/>
        </w:rPr>
        <w:t>Zenodo</w:t>
      </w:r>
      <w:r w:rsidRPr="00CF5469">
        <w:t xml:space="preserve"> doi:https://doi.org/10.5281/zenodo.5013933.</w:t>
      </w:r>
    </w:p>
    <w:p w14:paraId="3695A9D7" w14:textId="77777777" w:rsidR="00CF5469" w:rsidRPr="00CF5469" w:rsidRDefault="00CF5469" w:rsidP="00CF5469">
      <w:pPr>
        <w:pStyle w:val="Bibliography"/>
      </w:pPr>
      <w:r w:rsidRPr="00CF5469">
        <w:t>44.</w:t>
      </w:r>
      <w:r w:rsidRPr="00CF5469">
        <w:tab/>
        <w:t xml:space="preserve">Earl, D. A. &amp; vonHoldt, B. M. STRUCTURE HARVESTER: A website and program for visualizing STRUCTURE output and implementing the Evanno method. </w:t>
      </w:r>
      <w:r w:rsidRPr="00CF5469">
        <w:rPr>
          <w:i/>
          <w:iCs/>
        </w:rPr>
        <w:t>Conserv. Genet. Resour.</w:t>
      </w:r>
      <w:r w:rsidRPr="00CF5469">
        <w:t xml:space="preserve"> </w:t>
      </w:r>
      <w:r w:rsidRPr="00CF5469">
        <w:rPr>
          <w:b/>
          <w:bCs/>
        </w:rPr>
        <w:t>4</w:t>
      </w:r>
      <w:r w:rsidRPr="00CF5469">
        <w:t>, 359–361 (2012).</w:t>
      </w:r>
    </w:p>
    <w:p w14:paraId="26A165B6" w14:textId="77777777" w:rsidR="00CF5469" w:rsidRPr="00CF5469" w:rsidRDefault="00CF5469" w:rsidP="00CF5469">
      <w:pPr>
        <w:pStyle w:val="Bibliography"/>
      </w:pPr>
      <w:r w:rsidRPr="00CF5469">
        <w:t>45.</w:t>
      </w:r>
      <w:r w:rsidRPr="00CF5469">
        <w:tab/>
        <w:t xml:space="preserve">Evanno, G., Regnaut, S. &amp; Goudet, J. Detecting the number of clusters of individuals using the software STRUCTURE: A simulation study. </w:t>
      </w:r>
      <w:r w:rsidRPr="00CF5469">
        <w:rPr>
          <w:i/>
          <w:iCs/>
        </w:rPr>
        <w:t>Mol. Ecol.</w:t>
      </w:r>
      <w:r w:rsidRPr="00CF5469">
        <w:t xml:space="preserve"> </w:t>
      </w:r>
      <w:r w:rsidRPr="00CF5469">
        <w:rPr>
          <w:b/>
          <w:bCs/>
        </w:rPr>
        <w:t>14</w:t>
      </w:r>
      <w:r w:rsidRPr="00CF5469">
        <w:t>, 2611–2620 (2005).</w:t>
      </w:r>
    </w:p>
    <w:p w14:paraId="18C7D155" w14:textId="77777777" w:rsidR="00CF5469" w:rsidRPr="00CF5469" w:rsidRDefault="00CF5469" w:rsidP="00CF5469">
      <w:pPr>
        <w:pStyle w:val="Bibliography"/>
      </w:pPr>
      <w:r w:rsidRPr="00CF5469">
        <w:t>46.</w:t>
      </w:r>
      <w:r w:rsidRPr="00CF5469">
        <w:tab/>
        <w:t xml:space="preserve">Raj, A., Stephens, M. &amp; Pritchard, J. K. FastSTRUCTURE: Variational inference of population structure in large SNP data sets. </w:t>
      </w:r>
      <w:r w:rsidRPr="00CF5469">
        <w:rPr>
          <w:i/>
          <w:iCs/>
        </w:rPr>
        <w:t>Genetics</w:t>
      </w:r>
      <w:r w:rsidRPr="00CF5469">
        <w:t xml:space="preserve"> </w:t>
      </w:r>
      <w:r w:rsidRPr="00CF5469">
        <w:rPr>
          <w:b/>
          <w:bCs/>
        </w:rPr>
        <w:t>197</w:t>
      </w:r>
      <w:r w:rsidRPr="00CF5469">
        <w:t>, 573–589 (2014).</w:t>
      </w:r>
    </w:p>
    <w:p w14:paraId="44B67807" w14:textId="77777777" w:rsidR="00CF5469" w:rsidRPr="00CF5469" w:rsidRDefault="00CF5469" w:rsidP="00CF5469">
      <w:pPr>
        <w:pStyle w:val="Bibliography"/>
      </w:pPr>
      <w:r w:rsidRPr="00CF5469">
        <w:t>47.</w:t>
      </w:r>
      <w:r w:rsidRPr="00CF5469">
        <w:tab/>
        <w:t xml:space="preserve">Alexander, D. H., Novembre, J. &amp; Lange, K. Fast model-based estimation of ancestry in unrelated individuals. </w:t>
      </w:r>
      <w:r w:rsidRPr="00CF5469">
        <w:rPr>
          <w:i/>
          <w:iCs/>
        </w:rPr>
        <w:t>Genome Res.</w:t>
      </w:r>
      <w:r w:rsidRPr="00CF5469">
        <w:t xml:space="preserve"> </w:t>
      </w:r>
      <w:r w:rsidRPr="00CF5469">
        <w:rPr>
          <w:b/>
          <w:bCs/>
        </w:rPr>
        <w:t>19</w:t>
      </w:r>
      <w:r w:rsidRPr="00CF5469">
        <w:t>, 1655–1664 (2009).</w:t>
      </w:r>
    </w:p>
    <w:p w14:paraId="27278FB1" w14:textId="77777777" w:rsidR="00CF5469" w:rsidRPr="00CF5469" w:rsidRDefault="00CF5469" w:rsidP="00CF5469">
      <w:pPr>
        <w:pStyle w:val="Bibliography"/>
      </w:pPr>
      <w:r w:rsidRPr="00CF5469">
        <w:lastRenderedPageBreak/>
        <w:t>48.</w:t>
      </w:r>
      <w:r w:rsidRPr="00CF5469">
        <w:tab/>
        <w:t xml:space="preserve">Jombart, T. &amp; Ahmed, I. adegenet 1.3-1: New tools for the analysis of genome-wide SNP data. </w:t>
      </w:r>
      <w:r w:rsidRPr="00CF5469">
        <w:rPr>
          <w:i/>
          <w:iCs/>
        </w:rPr>
        <w:t>Bioinformatics</w:t>
      </w:r>
      <w:r w:rsidRPr="00CF5469">
        <w:t xml:space="preserve"> </w:t>
      </w:r>
      <w:r w:rsidRPr="00CF5469">
        <w:rPr>
          <w:b/>
          <w:bCs/>
        </w:rPr>
        <w:t>27</w:t>
      </w:r>
      <w:r w:rsidRPr="00CF5469">
        <w:t>, 3070–3071 (2011).</w:t>
      </w:r>
    </w:p>
    <w:p w14:paraId="33C04966" w14:textId="77777777" w:rsidR="00CF5469" w:rsidRPr="00CF5469" w:rsidRDefault="00CF5469" w:rsidP="00CF5469">
      <w:pPr>
        <w:pStyle w:val="Bibliography"/>
      </w:pPr>
      <w:r w:rsidRPr="00CF5469">
        <w:t>49.</w:t>
      </w:r>
      <w:r w:rsidRPr="00CF5469">
        <w:tab/>
        <w:t xml:space="preserve">Tabima, J. F., Coffey, M. D., Zazada, I. A. &amp; Grünwald, N. J. Populations of phytophthora rubi show little differentiation and high rates of migration among states in the western United States. </w:t>
      </w:r>
      <w:r w:rsidRPr="00CF5469">
        <w:rPr>
          <w:i/>
          <w:iCs/>
        </w:rPr>
        <w:t>Mol. Plant. Microbe Interact.</w:t>
      </w:r>
      <w:r w:rsidRPr="00CF5469">
        <w:t xml:space="preserve"> </w:t>
      </w:r>
      <w:r w:rsidRPr="00CF5469">
        <w:rPr>
          <w:b/>
          <w:bCs/>
        </w:rPr>
        <w:t>31</w:t>
      </w:r>
      <w:r w:rsidRPr="00CF5469">
        <w:t>, 614–622 (2018).</w:t>
      </w:r>
    </w:p>
    <w:p w14:paraId="72CCAE8F" w14:textId="77777777" w:rsidR="00CF5469" w:rsidRPr="00CF5469" w:rsidRDefault="00CF5469" w:rsidP="00CF5469">
      <w:pPr>
        <w:pStyle w:val="Bibliography"/>
      </w:pPr>
      <w:r w:rsidRPr="00CF5469">
        <w:t>50.</w:t>
      </w:r>
      <w:r w:rsidRPr="00CF5469">
        <w:tab/>
        <w:t xml:space="preserve">Excoffier, L., Smouse, P. E. &amp; Quattro, J. M. Analysis of Molecular Variance Inferred From Metric Distances Among DNA Haplotypes: Application. </w:t>
      </w:r>
      <w:r w:rsidRPr="00CF5469">
        <w:rPr>
          <w:i/>
          <w:iCs/>
        </w:rPr>
        <w:t>Genetics</w:t>
      </w:r>
      <w:r w:rsidRPr="00CF5469">
        <w:t xml:space="preserve"> </w:t>
      </w:r>
      <w:r w:rsidRPr="00CF5469">
        <w:rPr>
          <w:b/>
          <w:bCs/>
        </w:rPr>
        <w:t>131</w:t>
      </w:r>
      <w:r w:rsidRPr="00CF5469">
        <w:t>, 479–491 (1992).</w:t>
      </w:r>
    </w:p>
    <w:p w14:paraId="3151A25B" w14:textId="77777777" w:rsidR="00CF5469" w:rsidRPr="00CF5469" w:rsidRDefault="00CF5469" w:rsidP="00CF5469">
      <w:pPr>
        <w:pStyle w:val="Bibliography"/>
      </w:pPr>
      <w:r w:rsidRPr="00CF5469">
        <w:t>51.</w:t>
      </w:r>
      <w:r w:rsidRPr="00CF5469">
        <w:tab/>
        <w:t xml:space="preserve">Nei, M. Analysis of gene diversity in subdivided populations. </w:t>
      </w:r>
      <w:r w:rsidRPr="00CF5469">
        <w:rPr>
          <w:i/>
          <w:iCs/>
        </w:rPr>
        <w:t>Proc. Natl. Acad. Sci. U. S. A.</w:t>
      </w:r>
      <w:r w:rsidRPr="00CF5469">
        <w:t xml:space="preserve"> </w:t>
      </w:r>
      <w:r w:rsidRPr="00CF5469">
        <w:rPr>
          <w:b/>
          <w:bCs/>
        </w:rPr>
        <w:t>70</w:t>
      </w:r>
      <w:r w:rsidRPr="00CF5469">
        <w:t>, 3321–3323 (1973).</w:t>
      </w:r>
    </w:p>
    <w:p w14:paraId="23CE4105" w14:textId="77777777" w:rsidR="00CF5469" w:rsidRPr="00CF5469" w:rsidRDefault="00CF5469" w:rsidP="00CF5469">
      <w:pPr>
        <w:pStyle w:val="Bibliography"/>
      </w:pPr>
      <w:r w:rsidRPr="00CF5469">
        <w:t>52.</w:t>
      </w:r>
      <w:r w:rsidRPr="00CF5469">
        <w:tab/>
        <w:t xml:space="preserve">Jost, L. GST and its relatives do not measure differentiation. </w:t>
      </w:r>
      <w:r w:rsidRPr="00CF5469">
        <w:rPr>
          <w:i/>
          <w:iCs/>
        </w:rPr>
        <w:t>Mol. Ecol.</w:t>
      </w:r>
      <w:r w:rsidRPr="00CF5469">
        <w:t xml:space="preserve"> </w:t>
      </w:r>
      <w:r w:rsidRPr="00CF5469">
        <w:rPr>
          <w:b/>
          <w:bCs/>
        </w:rPr>
        <w:t>17</w:t>
      </w:r>
      <w:r w:rsidRPr="00CF5469">
        <w:t>, 4015–4026 (2008).</w:t>
      </w:r>
    </w:p>
    <w:p w14:paraId="3AA12CFE" w14:textId="77777777" w:rsidR="00CF5469" w:rsidRPr="00CF5469" w:rsidRDefault="00CF5469" w:rsidP="00CF5469">
      <w:pPr>
        <w:pStyle w:val="Bibliography"/>
      </w:pPr>
      <w:r w:rsidRPr="00CF5469">
        <w:t>53.</w:t>
      </w:r>
      <w:r w:rsidRPr="00CF5469">
        <w:tab/>
        <w:t xml:space="preserve">Jost, L. </w:t>
      </w:r>
      <w:r w:rsidRPr="00CF5469">
        <w:rPr>
          <w:i/>
          <w:iCs/>
        </w:rPr>
        <w:t>et al.</w:t>
      </w:r>
      <w:r w:rsidRPr="00CF5469">
        <w:t xml:space="preserve"> Differentiation measures for conservation genetics. </w:t>
      </w:r>
      <w:r w:rsidRPr="00CF5469">
        <w:rPr>
          <w:i/>
          <w:iCs/>
        </w:rPr>
        <w:t>Evol. Appl.</w:t>
      </w:r>
      <w:r w:rsidRPr="00CF5469">
        <w:t xml:space="preserve"> </w:t>
      </w:r>
      <w:r w:rsidRPr="00CF5469">
        <w:rPr>
          <w:b/>
          <w:bCs/>
        </w:rPr>
        <w:t>11</w:t>
      </w:r>
      <w:r w:rsidRPr="00CF5469">
        <w:t>, 1139–1148 (2018).</w:t>
      </w:r>
    </w:p>
    <w:p w14:paraId="5447CD63" w14:textId="77777777" w:rsidR="00CF5469" w:rsidRPr="00CF5469" w:rsidRDefault="00CF5469" w:rsidP="00CF5469">
      <w:pPr>
        <w:pStyle w:val="Bibliography"/>
      </w:pPr>
      <w:r w:rsidRPr="00CF5469">
        <w:t>54.</w:t>
      </w:r>
      <w:r w:rsidRPr="00CF5469">
        <w:tab/>
        <w:t xml:space="preserve">Alcala, N. &amp; Rosenberg, N. A. GST′, Jost’s D, and FST are similarly constrained by allele frequencies: A mathematical, simulation, and empirical study. </w:t>
      </w:r>
      <w:r w:rsidRPr="00CF5469">
        <w:rPr>
          <w:i/>
          <w:iCs/>
        </w:rPr>
        <w:t>Mol. Ecol.</w:t>
      </w:r>
      <w:r w:rsidRPr="00CF5469">
        <w:t xml:space="preserve"> </w:t>
      </w:r>
      <w:r w:rsidRPr="00CF5469">
        <w:rPr>
          <w:b/>
          <w:bCs/>
        </w:rPr>
        <w:t>28</w:t>
      </w:r>
      <w:r w:rsidRPr="00CF5469">
        <w:t>, 1624–1636 (2019).</w:t>
      </w:r>
    </w:p>
    <w:p w14:paraId="619F22E2" w14:textId="77777777" w:rsidR="00CF5469" w:rsidRPr="00CF5469" w:rsidRDefault="00CF5469" w:rsidP="00CF5469">
      <w:pPr>
        <w:pStyle w:val="Bibliography"/>
      </w:pPr>
      <w:r w:rsidRPr="00CF5469">
        <w:t>55.</w:t>
      </w:r>
      <w:r w:rsidRPr="00CF5469">
        <w:tab/>
        <w:t xml:space="preserve">Kamvar, Z. N., Tabima, J. F. &amp; Gr̈unwald, N. J. Poppr: An R package for genetic analysis of populations with clonal, partially clonal, and/or sexual reproduction. </w:t>
      </w:r>
      <w:r w:rsidRPr="00CF5469">
        <w:rPr>
          <w:i/>
          <w:iCs/>
        </w:rPr>
        <w:t>PeerJ</w:t>
      </w:r>
      <w:r w:rsidRPr="00CF5469">
        <w:t xml:space="preserve"> </w:t>
      </w:r>
      <w:r w:rsidRPr="00CF5469">
        <w:rPr>
          <w:b/>
          <w:bCs/>
        </w:rPr>
        <w:t>2014</w:t>
      </w:r>
      <w:r w:rsidRPr="00CF5469">
        <w:t>, 1–14 (2014).</w:t>
      </w:r>
    </w:p>
    <w:p w14:paraId="310A22BA" w14:textId="77777777" w:rsidR="00CF5469" w:rsidRPr="00CF5469" w:rsidRDefault="00CF5469" w:rsidP="00CF5469">
      <w:pPr>
        <w:pStyle w:val="Bibliography"/>
      </w:pPr>
      <w:r w:rsidRPr="00CF5469">
        <w:t>56.</w:t>
      </w:r>
      <w:r w:rsidRPr="00CF5469">
        <w:tab/>
        <w:t xml:space="preserve">Kamvar, Z. N., Brooks, J. C. &amp; Grünwald, N. J. Novel R tools for analysis of genome-wide population genetic data with emphasis on clonality. </w:t>
      </w:r>
      <w:r w:rsidRPr="00CF5469">
        <w:rPr>
          <w:i/>
          <w:iCs/>
        </w:rPr>
        <w:t>Front. Genet.</w:t>
      </w:r>
      <w:r w:rsidRPr="00CF5469">
        <w:t xml:space="preserve"> </w:t>
      </w:r>
      <w:r w:rsidRPr="00CF5469">
        <w:rPr>
          <w:b/>
          <w:bCs/>
        </w:rPr>
        <w:t>6</w:t>
      </w:r>
      <w:r w:rsidRPr="00CF5469">
        <w:t>, 1–10 (2015).</w:t>
      </w:r>
    </w:p>
    <w:p w14:paraId="6CE2FF40" w14:textId="77777777" w:rsidR="00CF5469" w:rsidRPr="00CF5469" w:rsidRDefault="00CF5469" w:rsidP="00CF5469">
      <w:pPr>
        <w:pStyle w:val="Bibliography"/>
      </w:pPr>
      <w:r w:rsidRPr="00CF5469">
        <w:t>57.</w:t>
      </w:r>
      <w:r w:rsidRPr="00CF5469">
        <w:tab/>
        <w:t>Wickham, H., François, R., Henry, L. &amp; Müller, K. dplyr: A grammar of data manipulation. Preprint at (2018).</w:t>
      </w:r>
    </w:p>
    <w:p w14:paraId="5B67379B" w14:textId="77777777" w:rsidR="00CF5469" w:rsidRPr="00CF5469" w:rsidRDefault="00CF5469" w:rsidP="00CF5469">
      <w:pPr>
        <w:pStyle w:val="Bibliography"/>
      </w:pPr>
      <w:r w:rsidRPr="00CF5469">
        <w:lastRenderedPageBreak/>
        <w:t>58.</w:t>
      </w:r>
      <w:r w:rsidRPr="00CF5469">
        <w:tab/>
        <w:t>de Mendiburu, F. agricolae: statistical procedures for agricultural research. Preprint at (2020).</w:t>
      </w:r>
    </w:p>
    <w:p w14:paraId="21CD0ACE" w14:textId="77777777" w:rsidR="00CF5469" w:rsidRPr="00CF5469" w:rsidRDefault="00CF5469" w:rsidP="00CF5469">
      <w:pPr>
        <w:pStyle w:val="Bibliography"/>
      </w:pPr>
      <w:r w:rsidRPr="00CF5469">
        <w:t>59.</w:t>
      </w:r>
      <w:r w:rsidRPr="00CF5469">
        <w:tab/>
        <w:t xml:space="preserve">Tukey, J. W. Exploratory Data Analysis. </w:t>
      </w:r>
      <w:r w:rsidRPr="00CF5469">
        <w:rPr>
          <w:i/>
          <w:iCs/>
        </w:rPr>
        <w:t>Biometrics</w:t>
      </w:r>
      <w:r w:rsidRPr="00CF5469">
        <w:t xml:space="preserve"> vol. 33 768 Preprint at (1977).</w:t>
      </w:r>
    </w:p>
    <w:p w14:paraId="52243DFA" w14:textId="77777777" w:rsidR="00CF5469" w:rsidRPr="00CF5469" w:rsidRDefault="00CF5469" w:rsidP="00CF5469">
      <w:pPr>
        <w:pStyle w:val="Bibliography"/>
      </w:pPr>
      <w:r w:rsidRPr="00CF5469">
        <w:t>60.</w:t>
      </w:r>
      <w:r w:rsidRPr="00CF5469">
        <w:tab/>
        <w:t xml:space="preserve">Agapow, P. M. &amp; Burt, A. Indices of multilocus linkage disequilibrium. </w:t>
      </w:r>
      <w:r w:rsidRPr="00CF5469">
        <w:rPr>
          <w:i/>
          <w:iCs/>
        </w:rPr>
        <w:t>Mol. Ecol. Notes</w:t>
      </w:r>
      <w:r w:rsidRPr="00CF5469">
        <w:t xml:space="preserve"> </w:t>
      </w:r>
      <w:r w:rsidRPr="00CF5469">
        <w:rPr>
          <w:b/>
          <w:bCs/>
        </w:rPr>
        <w:t>1</w:t>
      </w:r>
      <w:r w:rsidRPr="00CF5469">
        <w:t>, 101–102 (2001).</w:t>
      </w:r>
    </w:p>
    <w:p w14:paraId="536A820D" w14:textId="77777777" w:rsidR="00CF5469" w:rsidRPr="00CF5469" w:rsidRDefault="00CF5469" w:rsidP="00CF5469">
      <w:pPr>
        <w:pStyle w:val="Bibliography"/>
      </w:pPr>
      <w:r w:rsidRPr="00CF5469">
        <w:t>61.</w:t>
      </w:r>
      <w:r w:rsidRPr="00CF5469">
        <w:tab/>
        <w:t xml:space="preserve">Ristaino, J. B. &amp; Records, A. </w:t>
      </w:r>
      <w:r w:rsidRPr="00CF5469">
        <w:rPr>
          <w:i/>
          <w:iCs/>
        </w:rPr>
        <w:t>Emerging plant diseases and global food security</w:t>
      </w:r>
      <w:r w:rsidRPr="00CF5469">
        <w:t xml:space="preserve">. </w:t>
      </w:r>
      <w:r w:rsidRPr="00CF5469">
        <w:rPr>
          <w:i/>
          <w:iCs/>
        </w:rPr>
        <w:t>APS Press</w:t>
      </w:r>
      <w:r w:rsidRPr="00CF5469">
        <w:t xml:space="preserve"> (2020). doi:10.1016/B978-0-444-52512-3.00209-6.</w:t>
      </w:r>
    </w:p>
    <w:p w14:paraId="380C0B95" w14:textId="77777777" w:rsidR="00CF5469" w:rsidRPr="00CF5469" w:rsidRDefault="00CF5469" w:rsidP="00CF5469">
      <w:pPr>
        <w:pStyle w:val="Bibliography"/>
      </w:pPr>
      <w:r w:rsidRPr="00CF5469">
        <w:t>62.</w:t>
      </w:r>
      <w:r w:rsidRPr="00CF5469">
        <w:tab/>
        <w:t xml:space="preserve">Fisher, M. C., Garner, T. W. J. &amp; Walker, S. F. Global emergence of Batrachochytrium dendrobatidis and amphibian chytridiomycosis in space, time, and host. </w:t>
      </w:r>
      <w:r w:rsidRPr="00CF5469">
        <w:rPr>
          <w:i/>
          <w:iCs/>
        </w:rPr>
        <w:t>Annu. Rev. Microbiol.</w:t>
      </w:r>
      <w:r w:rsidRPr="00CF5469">
        <w:t xml:space="preserve"> </w:t>
      </w:r>
      <w:r w:rsidRPr="00CF5469">
        <w:rPr>
          <w:b/>
          <w:bCs/>
        </w:rPr>
        <w:t>63</w:t>
      </w:r>
      <w:r w:rsidRPr="00CF5469">
        <w:t>, 291–310 (2009).</w:t>
      </w:r>
    </w:p>
    <w:p w14:paraId="41252B52" w14:textId="77777777" w:rsidR="00CF5469" w:rsidRPr="00CF5469" w:rsidRDefault="00CF5469" w:rsidP="00CF5469">
      <w:pPr>
        <w:pStyle w:val="Bibliography"/>
      </w:pPr>
      <w:r w:rsidRPr="00CF5469">
        <w:t>63.</w:t>
      </w:r>
      <w:r w:rsidRPr="00CF5469">
        <w:tab/>
        <w:t xml:space="preserve">Fisher, M. C. </w:t>
      </w:r>
      <w:r w:rsidRPr="00CF5469">
        <w:rPr>
          <w:i/>
          <w:iCs/>
        </w:rPr>
        <w:t>et al.</w:t>
      </w:r>
      <w:r w:rsidRPr="00CF5469">
        <w:t xml:space="preserve"> Emerging fungal threats to animal, plant and ecosystem health. </w:t>
      </w:r>
      <w:r w:rsidRPr="00CF5469">
        <w:rPr>
          <w:i/>
          <w:iCs/>
        </w:rPr>
        <w:t>Nature</w:t>
      </w:r>
      <w:r w:rsidRPr="00CF5469">
        <w:t xml:space="preserve"> </w:t>
      </w:r>
      <w:r w:rsidRPr="00CF5469">
        <w:rPr>
          <w:b/>
          <w:bCs/>
        </w:rPr>
        <w:t>484</w:t>
      </w:r>
      <w:r w:rsidRPr="00CF5469">
        <w:t>, 186–194 (2012).</w:t>
      </w:r>
    </w:p>
    <w:p w14:paraId="49FBBA9C" w14:textId="77777777" w:rsidR="00CF5469" w:rsidRPr="00CF5469" w:rsidRDefault="00CF5469" w:rsidP="00CF5469">
      <w:pPr>
        <w:pStyle w:val="Bibliography"/>
      </w:pPr>
      <w:r w:rsidRPr="00CF5469">
        <w:t>64.</w:t>
      </w:r>
      <w:r w:rsidRPr="00CF5469">
        <w:tab/>
        <w:t xml:space="preserve">Kendig, A. E., Svahnström, V. J., Adhikari, A., Harmon, P. F. &amp; Flory, S. L. Emerging fungal pathogen of an invasive grass: Implications for competition with native plant species. </w:t>
      </w:r>
      <w:r w:rsidRPr="00CF5469">
        <w:rPr>
          <w:i/>
          <w:iCs/>
        </w:rPr>
        <w:t>PLoS ONE</w:t>
      </w:r>
      <w:r w:rsidRPr="00CF5469">
        <w:t xml:space="preserve"> </w:t>
      </w:r>
      <w:r w:rsidRPr="00CF5469">
        <w:rPr>
          <w:b/>
          <w:bCs/>
        </w:rPr>
        <w:t>16</w:t>
      </w:r>
      <w:r w:rsidRPr="00CF5469">
        <w:t>, 1–17 (2021).</w:t>
      </w:r>
    </w:p>
    <w:p w14:paraId="5932D9FF" w14:textId="77777777" w:rsidR="00CF5469" w:rsidRPr="00CF5469" w:rsidRDefault="00CF5469" w:rsidP="00CF5469">
      <w:pPr>
        <w:pStyle w:val="Bibliography"/>
      </w:pPr>
      <w:r w:rsidRPr="00CF5469">
        <w:t>65.</w:t>
      </w:r>
      <w:r w:rsidRPr="00CF5469">
        <w:tab/>
        <w:t xml:space="preserve">Stukenbrock, E. H. &amp; Croll, D. The evolving fungal genome. </w:t>
      </w:r>
      <w:r w:rsidRPr="00CF5469">
        <w:rPr>
          <w:i/>
          <w:iCs/>
        </w:rPr>
        <w:t>Fungal Biol. Rev.</w:t>
      </w:r>
      <w:r w:rsidRPr="00CF5469">
        <w:t xml:space="preserve"> </w:t>
      </w:r>
      <w:r w:rsidRPr="00CF5469">
        <w:rPr>
          <w:b/>
          <w:bCs/>
        </w:rPr>
        <w:t>28</w:t>
      </w:r>
      <w:r w:rsidRPr="00CF5469">
        <w:t>, 1–12 (2014).</w:t>
      </w:r>
    </w:p>
    <w:p w14:paraId="0EE1F7FD" w14:textId="77777777" w:rsidR="00CF5469" w:rsidRPr="00CF5469" w:rsidRDefault="00CF5469" w:rsidP="00CF5469">
      <w:pPr>
        <w:pStyle w:val="Bibliography"/>
      </w:pPr>
      <w:r w:rsidRPr="00CF5469">
        <w:t>66.</w:t>
      </w:r>
      <w:r w:rsidRPr="00CF5469">
        <w:tab/>
        <w:t xml:space="preserve">Möller, M. &amp; Stukenbrock, E. H. Evolution and genome architecture in fungal plant pathogens. </w:t>
      </w:r>
      <w:r w:rsidRPr="00CF5469">
        <w:rPr>
          <w:i/>
          <w:iCs/>
        </w:rPr>
        <w:t>Nat. Rev. Microbiol.</w:t>
      </w:r>
      <w:r w:rsidRPr="00CF5469">
        <w:t xml:space="preserve"> </w:t>
      </w:r>
      <w:r w:rsidRPr="00CF5469">
        <w:rPr>
          <w:b/>
          <w:bCs/>
        </w:rPr>
        <w:t>15</w:t>
      </w:r>
      <w:r w:rsidRPr="00CF5469">
        <w:t>, 756–771 (2017).</w:t>
      </w:r>
    </w:p>
    <w:p w14:paraId="0DF34B0D" w14:textId="77777777" w:rsidR="00CF5469" w:rsidRPr="00CF5469" w:rsidRDefault="00CF5469" w:rsidP="00CF5469">
      <w:pPr>
        <w:pStyle w:val="Bibliography"/>
      </w:pPr>
      <w:r w:rsidRPr="00CF5469">
        <w:t>67.</w:t>
      </w:r>
      <w:r w:rsidRPr="00CF5469">
        <w:tab/>
        <w:t xml:space="preserve">O’Hanlon, S. J. </w:t>
      </w:r>
      <w:r w:rsidRPr="00CF5469">
        <w:rPr>
          <w:i/>
          <w:iCs/>
        </w:rPr>
        <w:t>et al.</w:t>
      </w:r>
      <w:r w:rsidRPr="00CF5469">
        <w:t xml:space="preserve"> Recent Asian origin of chytrid fungi causing global amphibian declines. </w:t>
      </w:r>
      <w:r w:rsidRPr="00CF5469">
        <w:rPr>
          <w:i/>
          <w:iCs/>
        </w:rPr>
        <w:t>Science</w:t>
      </w:r>
      <w:r w:rsidRPr="00CF5469">
        <w:t xml:space="preserve"> </w:t>
      </w:r>
      <w:r w:rsidRPr="00CF5469">
        <w:rPr>
          <w:b/>
          <w:bCs/>
        </w:rPr>
        <w:t>360</w:t>
      </w:r>
      <w:r w:rsidRPr="00CF5469">
        <w:t>, 621–627 (2018).</w:t>
      </w:r>
    </w:p>
    <w:p w14:paraId="4992F6A8" w14:textId="77777777" w:rsidR="00CF5469" w:rsidRPr="00CF5469" w:rsidRDefault="00CF5469" w:rsidP="00CF5469">
      <w:pPr>
        <w:pStyle w:val="Bibliography"/>
      </w:pPr>
      <w:r w:rsidRPr="00CF5469">
        <w:lastRenderedPageBreak/>
        <w:t>68.</w:t>
      </w:r>
      <w:r w:rsidRPr="00CF5469">
        <w:tab/>
        <w:t xml:space="preserve">Taylor, D. L. </w:t>
      </w:r>
      <w:r w:rsidRPr="00CF5469">
        <w:rPr>
          <w:i/>
          <w:iCs/>
        </w:rPr>
        <w:t>et al.</w:t>
      </w:r>
      <w:r w:rsidRPr="00CF5469">
        <w:t xml:space="preserve"> Accurate Estimation of Fungal Diversity and Abundance Through Improved Lineage-Specific Primers Optimized for Illumina Amplicon Sequencing. </w:t>
      </w:r>
      <w:r w:rsidRPr="00CF5469">
        <w:rPr>
          <w:i/>
          <w:iCs/>
        </w:rPr>
        <w:t>Appl. Environ. Microbiol.</w:t>
      </w:r>
      <w:r w:rsidRPr="00CF5469">
        <w:t xml:space="preserve"> </w:t>
      </w:r>
      <w:r w:rsidRPr="00CF5469">
        <w:rPr>
          <w:b/>
          <w:bCs/>
        </w:rPr>
        <w:t>82</w:t>
      </w:r>
      <w:r w:rsidRPr="00CF5469">
        <w:t>, 78–83 (2016).</w:t>
      </w:r>
    </w:p>
    <w:p w14:paraId="260D6911" w14:textId="77777777" w:rsidR="00CF5469" w:rsidRPr="00CF5469" w:rsidRDefault="00CF5469" w:rsidP="00CF5469">
      <w:pPr>
        <w:pStyle w:val="Bibliography"/>
      </w:pPr>
      <w:r w:rsidRPr="00CF5469">
        <w:t>69.</w:t>
      </w:r>
      <w:r w:rsidRPr="00CF5469">
        <w:tab/>
        <w:t xml:space="preserve">Milgroom, M. G. &amp; Cortesi, P. Analysis of population structure of the chestnut blight fungus based on vegetative incompatibility genotypes. </w:t>
      </w:r>
      <w:r w:rsidRPr="00CF5469">
        <w:rPr>
          <w:i/>
          <w:iCs/>
        </w:rPr>
        <w:t>Proc. Natl. Acad. Sci. U. S. A.</w:t>
      </w:r>
      <w:r w:rsidRPr="00CF5469">
        <w:t xml:space="preserve"> </w:t>
      </w:r>
      <w:r w:rsidRPr="00CF5469">
        <w:rPr>
          <w:b/>
          <w:bCs/>
        </w:rPr>
        <w:t>96</w:t>
      </w:r>
      <w:r w:rsidRPr="00CF5469">
        <w:t>, 10518–10523 (1999).</w:t>
      </w:r>
    </w:p>
    <w:p w14:paraId="6B848970" w14:textId="77777777" w:rsidR="00CF5469" w:rsidRPr="00CF5469" w:rsidRDefault="00CF5469" w:rsidP="00CF5469">
      <w:pPr>
        <w:pStyle w:val="Bibliography"/>
      </w:pPr>
      <w:r w:rsidRPr="00CF5469">
        <w:t>70.</w:t>
      </w:r>
      <w:r w:rsidRPr="00CF5469">
        <w:tab/>
        <w:t xml:space="preserve">Goss, E. M. </w:t>
      </w:r>
      <w:r w:rsidRPr="00CF5469">
        <w:rPr>
          <w:i/>
          <w:iCs/>
        </w:rPr>
        <w:t>et al.</w:t>
      </w:r>
      <w:r w:rsidRPr="00CF5469">
        <w:t xml:space="preserve"> The Irish potato famine pathogen Phytophthora infestans originated in central Mexico rather than the Andes. </w:t>
      </w:r>
      <w:r w:rsidRPr="00CF5469">
        <w:rPr>
          <w:i/>
          <w:iCs/>
        </w:rPr>
        <w:t>Proc. Natl. Acad. Sci. U. S. A.</w:t>
      </w:r>
      <w:r w:rsidRPr="00CF5469">
        <w:t xml:space="preserve"> </w:t>
      </w:r>
      <w:r w:rsidRPr="00CF5469">
        <w:rPr>
          <w:b/>
          <w:bCs/>
        </w:rPr>
        <w:t>111</w:t>
      </w:r>
      <w:r w:rsidRPr="00CF5469">
        <w:t>, 8791–8796 (2014).</w:t>
      </w:r>
    </w:p>
    <w:p w14:paraId="56998CD7" w14:textId="77777777" w:rsidR="00CF5469" w:rsidRPr="00CF5469" w:rsidRDefault="00CF5469" w:rsidP="00CF5469">
      <w:pPr>
        <w:pStyle w:val="Bibliography"/>
      </w:pPr>
      <w:r w:rsidRPr="00CF5469">
        <w:t>71.</w:t>
      </w:r>
      <w:r w:rsidRPr="00CF5469">
        <w:tab/>
        <w:t xml:space="preserve">Yoshida, K. </w:t>
      </w:r>
      <w:r w:rsidRPr="00CF5469">
        <w:rPr>
          <w:i/>
          <w:iCs/>
        </w:rPr>
        <w:t>et al.</w:t>
      </w:r>
      <w:r w:rsidRPr="00CF5469">
        <w:t xml:space="preserve"> The rise and fall of the Phytophthora infestans lineage that triggered the Irish potato famine. </w:t>
      </w:r>
      <w:r w:rsidRPr="00CF5469">
        <w:rPr>
          <w:i/>
          <w:iCs/>
        </w:rPr>
        <w:t>eLife</w:t>
      </w:r>
      <w:r w:rsidRPr="00CF5469">
        <w:t xml:space="preserve"> </w:t>
      </w:r>
      <w:r w:rsidRPr="00CF5469">
        <w:rPr>
          <w:b/>
          <w:bCs/>
        </w:rPr>
        <w:t>2013</w:t>
      </w:r>
      <w:r w:rsidRPr="00CF5469">
        <w:t>, 1–25 (2013).</w:t>
      </w:r>
    </w:p>
    <w:p w14:paraId="5BBCF762" w14:textId="77777777" w:rsidR="00CF5469" w:rsidRPr="00CF5469" w:rsidRDefault="00CF5469" w:rsidP="00CF5469">
      <w:pPr>
        <w:pStyle w:val="Bibliography"/>
      </w:pPr>
      <w:r w:rsidRPr="00CF5469">
        <w:t>72.</w:t>
      </w:r>
      <w:r w:rsidRPr="00CF5469">
        <w:tab/>
        <w:t xml:space="preserve">Grünwald, N. J. </w:t>
      </w:r>
      <w:r w:rsidRPr="00CF5469">
        <w:rPr>
          <w:i/>
          <w:iCs/>
        </w:rPr>
        <w:t>et al.</w:t>
      </w:r>
      <w:r w:rsidRPr="00CF5469">
        <w:t xml:space="preserve"> Population structure of phytophthora infestans in the toluca valley region of central mexico. </w:t>
      </w:r>
      <w:r w:rsidRPr="00CF5469">
        <w:rPr>
          <w:i/>
          <w:iCs/>
        </w:rPr>
        <w:t>Phytopathology</w:t>
      </w:r>
      <w:r w:rsidRPr="00CF5469">
        <w:t xml:space="preserve"> </w:t>
      </w:r>
      <w:r w:rsidRPr="00CF5469">
        <w:rPr>
          <w:b/>
          <w:bCs/>
        </w:rPr>
        <w:t>91</w:t>
      </w:r>
      <w:r w:rsidRPr="00CF5469">
        <w:t>, 882–890 (2001).</w:t>
      </w:r>
    </w:p>
    <w:p w14:paraId="7B6B5E4A" w14:textId="77777777" w:rsidR="00CF5469" w:rsidRPr="00CF5469" w:rsidRDefault="00CF5469" w:rsidP="00CF5469">
      <w:pPr>
        <w:pStyle w:val="Bibliography"/>
      </w:pPr>
      <w:r w:rsidRPr="00CF5469">
        <w:t>73.</w:t>
      </w:r>
      <w:r w:rsidRPr="00CF5469">
        <w:tab/>
        <w:t xml:space="preserve">Grünwald, N. J. &amp; Flier, W. G. The biology of Phytophthora infestans at its center of origin. </w:t>
      </w:r>
      <w:r w:rsidRPr="00CF5469">
        <w:rPr>
          <w:i/>
          <w:iCs/>
        </w:rPr>
        <w:t>Annu. Rev. Phytopathol.</w:t>
      </w:r>
      <w:r w:rsidRPr="00CF5469">
        <w:t xml:space="preserve"> </w:t>
      </w:r>
      <w:r w:rsidRPr="00CF5469">
        <w:rPr>
          <w:b/>
          <w:bCs/>
        </w:rPr>
        <w:t>43</w:t>
      </w:r>
      <w:r w:rsidRPr="00CF5469">
        <w:t>, 171–190 (2005).</w:t>
      </w:r>
    </w:p>
    <w:p w14:paraId="610D281A" w14:textId="77777777" w:rsidR="00CF5469" w:rsidRPr="00CF5469" w:rsidRDefault="00CF5469" w:rsidP="00CF5469">
      <w:pPr>
        <w:pStyle w:val="Bibliography"/>
      </w:pPr>
      <w:r w:rsidRPr="00CF5469">
        <w:t>74.</w:t>
      </w:r>
      <w:r w:rsidRPr="00CF5469">
        <w:tab/>
        <w:t xml:space="preserve">Brewer, M. T. &amp; Milgroom, M. G. Phylogeography and population structure of the grape powdery mildew fungus, Erysiphe necator, from diverse Vitis species. </w:t>
      </w:r>
      <w:r w:rsidRPr="00CF5469">
        <w:rPr>
          <w:i/>
          <w:iCs/>
        </w:rPr>
        <w:t>BMC Evol. Biol.</w:t>
      </w:r>
      <w:r w:rsidRPr="00CF5469">
        <w:t xml:space="preserve"> </w:t>
      </w:r>
      <w:r w:rsidRPr="00CF5469">
        <w:rPr>
          <w:b/>
          <w:bCs/>
        </w:rPr>
        <w:t>10</w:t>
      </w:r>
      <w:r w:rsidRPr="00CF5469">
        <w:t>, 268 (2010).</w:t>
      </w:r>
    </w:p>
    <w:p w14:paraId="50C86AF3" w14:textId="77777777" w:rsidR="00CF5469" w:rsidRPr="00CF5469" w:rsidRDefault="00CF5469" w:rsidP="00CF5469">
      <w:pPr>
        <w:pStyle w:val="Bibliography"/>
      </w:pPr>
      <w:r w:rsidRPr="00CF5469">
        <w:t>75.</w:t>
      </w:r>
      <w:r w:rsidRPr="00CF5469">
        <w:tab/>
        <w:t xml:space="preserve">Gizlice, Z., Carter Jnr, T. E. &amp; Burton, J. W. Genetic base for North American public soybean cultivars released between 1947 and 1988. </w:t>
      </w:r>
      <w:r w:rsidRPr="00CF5469">
        <w:rPr>
          <w:i/>
          <w:iCs/>
        </w:rPr>
        <w:t>Crop Sci.</w:t>
      </w:r>
      <w:r w:rsidRPr="00CF5469">
        <w:t xml:space="preserve"> </w:t>
      </w:r>
      <w:r w:rsidRPr="00CF5469">
        <w:rPr>
          <w:b/>
          <w:bCs/>
        </w:rPr>
        <w:t>34</w:t>
      </w:r>
      <w:r w:rsidRPr="00CF5469">
        <w:t>, 1143–1151 (1994).</w:t>
      </w:r>
    </w:p>
    <w:p w14:paraId="33BBCFA2" w14:textId="77777777" w:rsidR="00CF5469" w:rsidRPr="00CF5469" w:rsidRDefault="00CF5469" w:rsidP="00CF5469">
      <w:pPr>
        <w:pStyle w:val="Bibliography"/>
      </w:pPr>
      <w:r w:rsidRPr="00CF5469">
        <w:t>76.</w:t>
      </w:r>
      <w:r w:rsidRPr="00CF5469">
        <w:tab/>
        <w:t xml:space="preserve">Gizlice, Z., Carter, T. E. &amp; Burton, J. W. Genetic Diversity in North American Soybean: I. Multivariate Analysis of Founding Stock and Relation to Coefficient of Parentage. </w:t>
      </w:r>
      <w:r w:rsidRPr="00CF5469">
        <w:rPr>
          <w:i/>
          <w:iCs/>
        </w:rPr>
        <w:t>Crop Sci.</w:t>
      </w:r>
      <w:r w:rsidRPr="00CF5469">
        <w:t xml:space="preserve"> </w:t>
      </w:r>
      <w:r w:rsidRPr="00CF5469">
        <w:rPr>
          <w:b/>
          <w:bCs/>
        </w:rPr>
        <w:t>33</w:t>
      </w:r>
      <w:r w:rsidRPr="00CF5469">
        <w:t>, 614–620 (1993).</w:t>
      </w:r>
    </w:p>
    <w:p w14:paraId="47194E25" w14:textId="77777777" w:rsidR="00CF5469" w:rsidRPr="00CF5469" w:rsidRDefault="00CF5469" w:rsidP="00CF5469">
      <w:pPr>
        <w:pStyle w:val="Bibliography"/>
      </w:pPr>
      <w:r w:rsidRPr="00CF5469">
        <w:lastRenderedPageBreak/>
        <w:t>77.</w:t>
      </w:r>
      <w:r w:rsidRPr="00CF5469">
        <w:tab/>
        <w:t xml:space="preserve">Verity, R. &amp; Nichols, R. A. What is genetic differentiation, and how should we measure it - G ST, D, neither or both? </w:t>
      </w:r>
      <w:r w:rsidRPr="00CF5469">
        <w:rPr>
          <w:i/>
          <w:iCs/>
        </w:rPr>
        <w:t>Mol. Ecol.</w:t>
      </w:r>
      <w:r w:rsidRPr="00CF5469">
        <w:t xml:space="preserve"> </w:t>
      </w:r>
      <w:r w:rsidRPr="00CF5469">
        <w:rPr>
          <w:b/>
          <w:bCs/>
        </w:rPr>
        <w:t>23</w:t>
      </w:r>
      <w:r w:rsidRPr="00CF5469">
        <w:t>, 4216–4225 (2014).</w:t>
      </w:r>
    </w:p>
    <w:p w14:paraId="30D7C88B" w14:textId="77777777" w:rsidR="00CF5469" w:rsidRPr="00CF5469" w:rsidRDefault="00CF5469" w:rsidP="00CF5469">
      <w:pPr>
        <w:pStyle w:val="Bibliography"/>
      </w:pPr>
      <w:r w:rsidRPr="00CF5469">
        <w:t>78.</w:t>
      </w:r>
      <w:r w:rsidRPr="00CF5469">
        <w:tab/>
        <w:t xml:space="preserve">Patterson, N., Price, A. L. &amp; Reich, D. Population structure and eigenanalysis. </w:t>
      </w:r>
      <w:r w:rsidRPr="00CF5469">
        <w:rPr>
          <w:i/>
          <w:iCs/>
        </w:rPr>
        <w:t>PLoS Genet.</w:t>
      </w:r>
      <w:r w:rsidRPr="00CF5469">
        <w:t xml:space="preserve"> </w:t>
      </w:r>
      <w:r w:rsidRPr="00CF5469">
        <w:rPr>
          <w:b/>
          <w:bCs/>
        </w:rPr>
        <w:t>2</w:t>
      </w:r>
      <w:r w:rsidRPr="00CF5469">
        <w:t>, 2074–2093 (2006).</w:t>
      </w:r>
    </w:p>
    <w:p w14:paraId="613553F0" w14:textId="77777777" w:rsidR="00CF5469" w:rsidRPr="00CF5469" w:rsidRDefault="00CF5469" w:rsidP="00CF5469">
      <w:pPr>
        <w:pStyle w:val="Bibliography"/>
      </w:pPr>
      <w:r w:rsidRPr="00CF5469">
        <w:t>79.</w:t>
      </w:r>
      <w:r w:rsidRPr="00CF5469">
        <w:tab/>
        <w:t xml:space="preserve">McVean, G. A genealogical interpretation of principal components analysis. </w:t>
      </w:r>
      <w:r w:rsidRPr="00CF5469">
        <w:rPr>
          <w:i/>
          <w:iCs/>
        </w:rPr>
        <w:t>PLoS Genet.</w:t>
      </w:r>
      <w:r w:rsidRPr="00CF5469">
        <w:t xml:space="preserve"> </w:t>
      </w:r>
      <w:r w:rsidRPr="00CF5469">
        <w:rPr>
          <w:b/>
          <w:bCs/>
        </w:rPr>
        <w:t>5</w:t>
      </w:r>
      <w:r w:rsidRPr="00CF5469">
        <w:t>, (2009).</w:t>
      </w:r>
    </w:p>
    <w:p w14:paraId="55E1F70D" w14:textId="77777777" w:rsidR="00CF5469" w:rsidRPr="00CF5469" w:rsidRDefault="00CF5469" w:rsidP="00CF5469">
      <w:pPr>
        <w:pStyle w:val="Bibliography"/>
      </w:pPr>
      <w:r w:rsidRPr="00CF5469">
        <w:t>80.</w:t>
      </w:r>
      <w:r w:rsidRPr="00CF5469">
        <w:tab/>
        <w:t xml:space="preserve">Jombart, T., Devillard, S. &amp; Balloux, F. Discriminant analysis of principal components: a new method for the analysis of genetically structured. </w:t>
      </w:r>
      <w:r w:rsidRPr="00CF5469">
        <w:rPr>
          <w:i/>
          <w:iCs/>
        </w:rPr>
        <w:t>BMC Genet.</w:t>
      </w:r>
      <w:r w:rsidRPr="00CF5469">
        <w:t xml:space="preserve"> </w:t>
      </w:r>
      <w:r w:rsidRPr="00CF5469">
        <w:rPr>
          <w:b/>
          <w:bCs/>
        </w:rPr>
        <w:t>11</w:t>
      </w:r>
      <w:r w:rsidRPr="00CF5469">
        <w:t>, 1–15 (2010).</w:t>
      </w:r>
    </w:p>
    <w:p w14:paraId="58CF97E5" w14:textId="77777777" w:rsidR="00CF5469" w:rsidRPr="00CF5469" w:rsidRDefault="00CF5469" w:rsidP="00CF5469">
      <w:pPr>
        <w:pStyle w:val="Bibliography"/>
      </w:pPr>
      <w:r w:rsidRPr="00CF5469">
        <w:t>81.</w:t>
      </w:r>
      <w:r w:rsidRPr="00CF5469">
        <w:tab/>
        <w:t xml:space="preserve">Gibson, A. K., Delph, L. F. &amp; Lively, C. M. The two-fold cost of sex: Experimental evidence from a natural system. </w:t>
      </w:r>
      <w:r w:rsidRPr="00CF5469">
        <w:rPr>
          <w:i/>
          <w:iCs/>
        </w:rPr>
        <w:t>Evol. Lett.</w:t>
      </w:r>
      <w:r w:rsidRPr="00CF5469">
        <w:t xml:space="preserve"> </w:t>
      </w:r>
      <w:r w:rsidRPr="00CF5469">
        <w:rPr>
          <w:b/>
          <w:bCs/>
        </w:rPr>
        <w:t>1</w:t>
      </w:r>
      <w:r w:rsidRPr="00CF5469">
        <w:t>, 6–15 (2017).</w:t>
      </w:r>
    </w:p>
    <w:p w14:paraId="2F0314CB" w14:textId="77777777" w:rsidR="00CF5469" w:rsidRPr="00CF5469" w:rsidRDefault="00CF5469" w:rsidP="00CF5469">
      <w:pPr>
        <w:pStyle w:val="Bibliography"/>
      </w:pPr>
      <w:r w:rsidRPr="00CF5469">
        <w:t>82.</w:t>
      </w:r>
      <w:r w:rsidRPr="00CF5469">
        <w:tab/>
        <w:t xml:space="preserve">Felsenstein, J. The evolutionary advantage of recombination. </w:t>
      </w:r>
      <w:r w:rsidRPr="00CF5469">
        <w:rPr>
          <w:i/>
          <w:iCs/>
        </w:rPr>
        <w:t>Genetics</w:t>
      </w:r>
      <w:r w:rsidRPr="00CF5469">
        <w:t xml:space="preserve"> </w:t>
      </w:r>
      <w:r w:rsidRPr="00CF5469">
        <w:rPr>
          <w:b/>
          <w:bCs/>
        </w:rPr>
        <w:t>78</w:t>
      </w:r>
      <w:r w:rsidRPr="00CF5469">
        <w:t>, 737–756 (1974).</w:t>
      </w:r>
    </w:p>
    <w:p w14:paraId="2441791A" w14:textId="77777777" w:rsidR="00CF5469" w:rsidRPr="00CF5469" w:rsidRDefault="00CF5469" w:rsidP="00CF5469">
      <w:pPr>
        <w:pStyle w:val="Bibliography"/>
      </w:pPr>
      <w:r w:rsidRPr="00CF5469">
        <w:t>83.</w:t>
      </w:r>
      <w:r w:rsidRPr="00CF5469">
        <w:tab/>
        <w:t xml:space="preserve">Anderson, J. B. &amp; Kohn, L. M. Clonality in Soilborne, Plant-Pathogenic Fungi. </w:t>
      </w:r>
      <w:r w:rsidRPr="00CF5469">
        <w:rPr>
          <w:i/>
          <w:iCs/>
        </w:rPr>
        <w:t>Annu. Rev. Phytopathol.</w:t>
      </w:r>
      <w:r w:rsidRPr="00CF5469">
        <w:t xml:space="preserve"> </w:t>
      </w:r>
      <w:r w:rsidRPr="00CF5469">
        <w:rPr>
          <w:b/>
          <w:bCs/>
        </w:rPr>
        <w:t>33</w:t>
      </w:r>
      <w:r w:rsidRPr="00CF5469">
        <w:t>, 369–391 (1995).</w:t>
      </w:r>
    </w:p>
    <w:p w14:paraId="7ECFAD9D" w14:textId="77777777" w:rsidR="00CF5469" w:rsidRPr="00CF5469" w:rsidRDefault="00CF5469" w:rsidP="00CF5469">
      <w:pPr>
        <w:pStyle w:val="Bibliography"/>
      </w:pPr>
      <w:r w:rsidRPr="00CF5469">
        <w:t>84.</w:t>
      </w:r>
      <w:r w:rsidRPr="00CF5469">
        <w:tab/>
        <w:t xml:space="preserve">Andersson, D. I. &amp; Hughes, D. Muller’s ratchet decreases fitness of a DNA-based microbe. </w:t>
      </w:r>
      <w:r w:rsidRPr="00CF5469">
        <w:rPr>
          <w:i/>
          <w:iCs/>
        </w:rPr>
        <w:t>Proc. Natl. Acad. Sci. U. S. A.</w:t>
      </w:r>
      <w:r w:rsidRPr="00CF5469">
        <w:t xml:space="preserve"> </w:t>
      </w:r>
      <w:r w:rsidRPr="00CF5469">
        <w:rPr>
          <w:b/>
          <w:bCs/>
        </w:rPr>
        <w:t>93</w:t>
      </w:r>
      <w:r w:rsidRPr="00CF5469">
        <w:t>, 906–907 (1996).</w:t>
      </w:r>
    </w:p>
    <w:p w14:paraId="004451B5" w14:textId="77777777" w:rsidR="00CF5469" w:rsidRPr="00CF5469" w:rsidRDefault="00CF5469" w:rsidP="00CF5469">
      <w:pPr>
        <w:pStyle w:val="Bibliography"/>
      </w:pPr>
      <w:r w:rsidRPr="00CF5469">
        <w:t>85.</w:t>
      </w:r>
      <w:r w:rsidRPr="00CF5469">
        <w:tab/>
        <w:t xml:space="preserve">Schurko, A. M., Neiman, M. &amp; Logsdon, J. M. Signs of sex: what we know and how we know it. </w:t>
      </w:r>
      <w:r w:rsidRPr="00CF5469">
        <w:rPr>
          <w:i/>
          <w:iCs/>
        </w:rPr>
        <w:t>Trends Ecol. Evol.</w:t>
      </w:r>
      <w:r w:rsidRPr="00CF5469">
        <w:t xml:space="preserve"> </w:t>
      </w:r>
      <w:r w:rsidRPr="00CF5469">
        <w:rPr>
          <w:b/>
          <w:bCs/>
        </w:rPr>
        <w:t>24</w:t>
      </w:r>
      <w:r w:rsidRPr="00CF5469">
        <w:t>, 208–217 (2009).</w:t>
      </w:r>
    </w:p>
    <w:p w14:paraId="57FF2EFF" w14:textId="77777777" w:rsidR="00CF5469" w:rsidRPr="00CF5469" w:rsidRDefault="00CF5469" w:rsidP="00CF5469">
      <w:pPr>
        <w:pStyle w:val="Bibliography"/>
      </w:pPr>
      <w:r w:rsidRPr="00CF5469">
        <w:t>86.</w:t>
      </w:r>
      <w:r w:rsidRPr="00CF5469">
        <w:tab/>
        <w:t xml:space="preserve">Nei, M., Maruyama, T. &amp; Chakraborty, R. The bottleneck effect and genetic variability in populations. </w:t>
      </w:r>
      <w:r w:rsidRPr="00CF5469">
        <w:rPr>
          <w:i/>
          <w:iCs/>
        </w:rPr>
        <w:t>Evolution</w:t>
      </w:r>
      <w:r w:rsidRPr="00CF5469">
        <w:t xml:space="preserve"> </w:t>
      </w:r>
      <w:r w:rsidRPr="00CF5469">
        <w:rPr>
          <w:b/>
          <w:bCs/>
        </w:rPr>
        <w:t>29</w:t>
      </w:r>
      <w:r w:rsidRPr="00CF5469">
        <w:t>, 1–10 (1975).</w:t>
      </w:r>
    </w:p>
    <w:p w14:paraId="73BAC6D9" w14:textId="77777777" w:rsidR="00CF5469" w:rsidRPr="00CF5469" w:rsidRDefault="00CF5469" w:rsidP="00CF5469">
      <w:pPr>
        <w:pStyle w:val="Bibliography"/>
      </w:pPr>
      <w:r w:rsidRPr="00CF5469">
        <w:t>87.</w:t>
      </w:r>
      <w:r w:rsidRPr="00CF5469">
        <w:tab/>
        <w:t xml:space="preserve">Dlugosch, K. M. M. &amp; Parker, I. M. Founding events in species invasions: Genetic variation, adaptive evolution, and the role of multiple introductions. </w:t>
      </w:r>
      <w:r w:rsidRPr="00CF5469">
        <w:rPr>
          <w:i/>
          <w:iCs/>
        </w:rPr>
        <w:t>Mol. Ecol.</w:t>
      </w:r>
      <w:r w:rsidRPr="00CF5469">
        <w:t xml:space="preserve"> </w:t>
      </w:r>
      <w:r w:rsidRPr="00CF5469">
        <w:rPr>
          <w:b/>
          <w:bCs/>
        </w:rPr>
        <w:t>17</w:t>
      </w:r>
      <w:r w:rsidRPr="00CF5469">
        <w:t>, 431–449 (2008).</w:t>
      </w:r>
    </w:p>
    <w:p w14:paraId="5F6B75BB" w14:textId="77777777" w:rsidR="00CF5469" w:rsidRPr="00CF5469" w:rsidRDefault="00CF5469" w:rsidP="00CF5469">
      <w:pPr>
        <w:pStyle w:val="Bibliography"/>
      </w:pPr>
      <w:r w:rsidRPr="00CF5469">
        <w:t>88.</w:t>
      </w:r>
      <w:r w:rsidRPr="00CF5469">
        <w:tab/>
        <w:t xml:space="preserve">Grünwald, N. J., Goodwin, S. B., Milgroom, M. G. &amp; Fry, W. E. Analysis of genotypic diversity data for populations of microorganisms. </w:t>
      </w:r>
      <w:r w:rsidRPr="00CF5469">
        <w:rPr>
          <w:i/>
          <w:iCs/>
        </w:rPr>
        <w:t>Phytopathology</w:t>
      </w:r>
      <w:r w:rsidRPr="00CF5469">
        <w:t xml:space="preserve"> </w:t>
      </w:r>
      <w:r w:rsidRPr="00CF5469">
        <w:rPr>
          <w:b/>
          <w:bCs/>
        </w:rPr>
        <w:t>93</w:t>
      </w:r>
      <w:r w:rsidRPr="00CF5469">
        <w:t>, 738–746 (2003).</w:t>
      </w:r>
    </w:p>
    <w:p w14:paraId="38906D5D" w14:textId="77777777" w:rsidR="00CF5469" w:rsidRPr="00CF5469" w:rsidRDefault="00CF5469" w:rsidP="00CF5469">
      <w:pPr>
        <w:pStyle w:val="Bibliography"/>
      </w:pPr>
      <w:r w:rsidRPr="00CF5469">
        <w:lastRenderedPageBreak/>
        <w:t>89.</w:t>
      </w:r>
      <w:r w:rsidRPr="00CF5469">
        <w:tab/>
        <w:t xml:space="preserve">Wright, S. Isolation by distance. </w:t>
      </w:r>
      <w:r w:rsidRPr="00CF5469">
        <w:rPr>
          <w:i/>
          <w:iCs/>
        </w:rPr>
        <w:t>Genetics</w:t>
      </w:r>
      <w:r w:rsidRPr="00CF5469">
        <w:t xml:space="preserve"> </w:t>
      </w:r>
      <w:r w:rsidRPr="00CF5469">
        <w:rPr>
          <w:b/>
          <w:bCs/>
        </w:rPr>
        <w:t>28</w:t>
      </w:r>
      <w:r w:rsidRPr="00CF5469">
        <w:t>, 114–138 (1943).</w:t>
      </w:r>
    </w:p>
    <w:p w14:paraId="17C047E1" w14:textId="77777777" w:rsidR="00CF5469" w:rsidRPr="00CF5469" w:rsidRDefault="00CF5469" w:rsidP="00CF5469">
      <w:pPr>
        <w:pStyle w:val="Bibliography"/>
      </w:pPr>
      <w:r w:rsidRPr="00CF5469">
        <w:t>90.</w:t>
      </w:r>
      <w:r w:rsidRPr="00CF5469">
        <w:tab/>
        <w:t xml:space="preserve">Brewer, M. T., Frenkel, O. &amp; Milgroom, M. G. Linkage Disequilibrium and Spatial Aggregation of Genotypes in Sexually Reproducing Populations of Erysiphe necator. </w:t>
      </w:r>
      <w:r w:rsidRPr="00CF5469">
        <w:rPr>
          <w:b/>
          <w:bCs/>
        </w:rPr>
        <w:t>102</w:t>
      </w:r>
      <w:r w:rsidRPr="00CF5469">
        <w:t>, 997–1005 (2012).</w:t>
      </w:r>
    </w:p>
    <w:p w14:paraId="00FCEDBC" w14:textId="0E9ED8BD" w:rsidR="00B8270A" w:rsidRDefault="00C3670B" w:rsidP="00B8270A">
      <w:pPr>
        <w:ind w:left="720" w:hanging="720"/>
      </w:pPr>
      <w:r>
        <w:fldChar w:fldCharType="end"/>
      </w:r>
    </w:p>
    <w:p w14:paraId="6D2D7DF6" w14:textId="54672026" w:rsidR="00B8270A" w:rsidRDefault="00B8270A" w:rsidP="00B8270A">
      <w:pPr>
        <w:ind w:left="720" w:hanging="720"/>
      </w:pPr>
    </w:p>
    <w:p w14:paraId="13494306" w14:textId="2E347D76" w:rsidR="00B8270A" w:rsidRDefault="00B8270A">
      <w:r>
        <w:br w:type="page"/>
      </w:r>
    </w:p>
    <w:p w14:paraId="2EBDDBC1" w14:textId="16906E39" w:rsidR="00B8270A" w:rsidRDefault="00B8270A" w:rsidP="00B8270A">
      <w:pPr>
        <w:ind w:left="720" w:hanging="720"/>
        <w:rPr>
          <w:b/>
        </w:rPr>
      </w:pPr>
      <w:r>
        <w:rPr>
          <w:b/>
        </w:rPr>
        <w:lastRenderedPageBreak/>
        <w:t>FIGURES</w:t>
      </w:r>
    </w:p>
    <w:p w14:paraId="3DE149B0" w14:textId="65A2E2B6" w:rsidR="00B8270A" w:rsidRDefault="00B8270A" w:rsidP="00B8270A">
      <w:pPr>
        <w:ind w:left="720" w:hanging="720"/>
        <w:rPr>
          <w:b/>
        </w:rPr>
      </w:pPr>
    </w:p>
    <w:p w14:paraId="0A0317E2" w14:textId="785DE1B6" w:rsidR="00B8270A" w:rsidRDefault="00B8270A" w:rsidP="00B8270A">
      <w:pPr>
        <w:jc w:val="center"/>
      </w:pPr>
      <w:commentRangeStart w:id="122"/>
    </w:p>
    <w:p w14:paraId="33B7EC34" w14:textId="77777777" w:rsidR="00B8270A" w:rsidRDefault="00B8270A" w:rsidP="00B8270A"/>
    <w:p w14:paraId="31ED5C16" w14:textId="5D71061E" w:rsidR="00B8270A" w:rsidRDefault="00B8270A" w:rsidP="00B8270A">
      <w:r w:rsidRPr="00B41511">
        <w:rPr>
          <w:b/>
          <w:color w:val="000000" w:themeColor="text1"/>
        </w:rPr>
        <w:t xml:space="preserve">Figure </w:t>
      </w:r>
      <w:r w:rsidRPr="00B41511">
        <w:rPr>
          <w:b/>
          <w:i/>
          <w:color w:val="000000" w:themeColor="text1"/>
        </w:rPr>
        <w:fldChar w:fldCharType="begin"/>
      </w:r>
      <w:r w:rsidRPr="00B8270A">
        <w:rPr>
          <w:b/>
          <w:color w:val="000000" w:themeColor="text1"/>
        </w:rPr>
        <w:instrText xml:space="preserve"> SEQ Figure \* ARABIC </w:instrText>
      </w:r>
      <w:r w:rsidRPr="00B41511">
        <w:rPr>
          <w:b/>
          <w:i/>
          <w:color w:val="000000" w:themeColor="text1"/>
        </w:rPr>
        <w:fldChar w:fldCharType="separate"/>
      </w:r>
      <w:r w:rsidR="009D5CB7">
        <w:rPr>
          <w:b/>
          <w:noProof/>
          <w:color w:val="000000" w:themeColor="text1"/>
        </w:rPr>
        <w:t>1</w:t>
      </w:r>
      <w:r w:rsidRPr="00B41511">
        <w:rPr>
          <w:b/>
          <w:i/>
          <w:color w:val="000000" w:themeColor="text1"/>
        </w:rPr>
        <w:fldChar w:fldCharType="end"/>
      </w:r>
      <w:r w:rsidRPr="00B41511">
        <w:rPr>
          <w:b/>
          <w:color w:val="000000" w:themeColor="text1"/>
        </w:rPr>
        <w:t>.</w:t>
      </w:r>
      <w:r w:rsidRPr="00B41511">
        <w:rPr>
          <w:color w:val="000000" w:themeColor="text1"/>
        </w:rPr>
        <w:t xml:space="preserve"> Results of sensitivity analysis in STRUCTURE v2.3.4 to determine the best number of clusters (K) for the dataset containing 175 genotypes, including 166 </w:t>
      </w:r>
      <w:proofErr w:type="spellStart"/>
      <w:r w:rsidRPr="008D0351">
        <w:rPr>
          <w:i/>
          <w:color w:val="000000" w:themeColor="text1"/>
        </w:rPr>
        <w:t>Xylaria</w:t>
      </w:r>
      <w:proofErr w:type="spellEnd"/>
      <w:r w:rsidRPr="008D0351">
        <w:rPr>
          <w:i/>
          <w:color w:val="000000" w:themeColor="text1"/>
        </w:rPr>
        <w:t xml:space="preserve"> </w:t>
      </w:r>
      <w:proofErr w:type="spellStart"/>
      <w:r w:rsidRPr="008D0351">
        <w:rPr>
          <w:i/>
          <w:color w:val="000000" w:themeColor="text1"/>
        </w:rPr>
        <w:t>necrophora</w:t>
      </w:r>
      <w:proofErr w:type="spellEnd"/>
      <w:r w:rsidRPr="00B41511">
        <w:rPr>
          <w:color w:val="000000" w:themeColor="text1"/>
        </w:rPr>
        <w:t xml:space="preserve"> and 9 outgroups. The dots connected by lines represent the change in Delta K based on the </w:t>
      </w:r>
      <w:r>
        <w:rPr>
          <w:color w:val="000000" w:themeColor="text1"/>
        </w:rPr>
        <w:t>l</w:t>
      </w:r>
      <w:r w:rsidRPr="00B41511">
        <w:rPr>
          <w:color w:val="000000" w:themeColor="text1"/>
        </w:rPr>
        <w:t>og likelihood when different clusters (K) are used.</w:t>
      </w:r>
    </w:p>
    <w:p w14:paraId="79F27F9F" w14:textId="77777777" w:rsidR="00B8270A" w:rsidRPr="004E1000" w:rsidRDefault="00B8270A" w:rsidP="00B8270A">
      <w:r>
        <w:br w:type="page"/>
      </w:r>
      <w:commentRangeEnd w:id="122"/>
      <w:r>
        <w:rPr>
          <w:rStyle w:val="CommentReference"/>
        </w:rPr>
        <w:commentReference w:id="122"/>
      </w:r>
    </w:p>
    <w:p w14:paraId="6716E97A" w14:textId="4F03BD4F" w:rsidR="00B8270A" w:rsidRDefault="00B8270A" w:rsidP="00B8270A">
      <w:pPr>
        <w:jc w:val="center"/>
      </w:pPr>
      <w:commentRangeStart w:id="123"/>
    </w:p>
    <w:p w14:paraId="7507CAC1" w14:textId="77777777" w:rsidR="00B8270A" w:rsidRDefault="00B8270A" w:rsidP="00B8270A"/>
    <w:p w14:paraId="46FA3B5C" w14:textId="540483F7" w:rsidR="00B8270A" w:rsidRPr="00B41511" w:rsidRDefault="00B8270A" w:rsidP="00B8270A">
      <w:pPr>
        <w:rPr>
          <w:color w:val="000000" w:themeColor="text1"/>
        </w:rPr>
      </w:pPr>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2</w:t>
      </w:r>
      <w:r w:rsidRPr="00B41511">
        <w:rPr>
          <w:b/>
          <w:color w:val="000000" w:themeColor="text1"/>
        </w:rPr>
        <w:fldChar w:fldCharType="end"/>
      </w:r>
      <w:r w:rsidRPr="00B41511">
        <w:rPr>
          <w:b/>
          <w:color w:val="000000" w:themeColor="text1"/>
        </w:rPr>
        <w:t>.</w:t>
      </w:r>
      <w:r w:rsidRPr="00B41511">
        <w:rPr>
          <w:color w:val="000000" w:themeColor="text1"/>
        </w:rPr>
        <w:t xml:space="preserve"> Clustering of genotypes with ADMIXTURE based on the probability of group membership (</w:t>
      </w:r>
      <w:proofErr w:type="spellStart"/>
      <w:r w:rsidRPr="00B41511">
        <w:rPr>
          <w:color w:val="000000" w:themeColor="text1"/>
        </w:rPr>
        <w:t>Pr</w:t>
      </w:r>
      <w:proofErr w:type="spellEnd"/>
      <w:r w:rsidRPr="00B41511">
        <w:rPr>
          <w:color w:val="000000" w:themeColor="text1"/>
        </w:rPr>
        <w:t xml:space="preserve">) and admixture percentage. Bars represent each genotype sequenced (161 </w:t>
      </w:r>
      <w:proofErr w:type="spellStart"/>
      <w:r w:rsidRPr="00B41511">
        <w:rPr>
          <w:i/>
          <w:color w:val="000000" w:themeColor="text1"/>
        </w:rPr>
        <w:t>X</w:t>
      </w:r>
      <w:r>
        <w:rPr>
          <w:i/>
          <w:color w:val="000000" w:themeColor="text1"/>
        </w:rPr>
        <w:t>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i/>
          <w:color w:val="000000" w:themeColor="text1"/>
        </w:rPr>
        <w:t xml:space="preserve"> </w:t>
      </w:r>
      <w:r w:rsidRPr="00B41511">
        <w:rPr>
          <w:color w:val="000000" w:themeColor="text1"/>
        </w:rPr>
        <w:t xml:space="preserve">from soybean and 1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Martinique). On the y-axis, the fill for each bar represents the probability of group membership determined by admixture indexes calculated in ADMIXTURE for K=2. On the x-axis, AL=Alabama, AR=Arkansas, LA= Louisiana, MART= Martinique, MO= Missouri, MS= Mississippi, and TN=Tennessee. n= number of genotypes per original population. </w:t>
      </w:r>
      <w:proofErr w:type="spellStart"/>
      <w:r w:rsidRPr="00B41511">
        <w:rPr>
          <w:color w:val="000000" w:themeColor="text1"/>
        </w:rPr>
        <w:t>Custering</w:t>
      </w:r>
      <w:proofErr w:type="spellEnd"/>
      <w:r w:rsidRPr="00B41511">
        <w:rPr>
          <w:color w:val="000000" w:themeColor="text1"/>
        </w:rPr>
        <w:t xml:space="preserve"> for additional values of K are provided in </w:t>
      </w:r>
      <w:r>
        <w:rPr>
          <w:color w:val="000000" w:themeColor="text1"/>
        </w:rPr>
        <w:t>FIGURE B.2</w:t>
      </w:r>
      <w:r w:rsidRPr="00B41511">
        <w:rPr>
          <w:color w:val="000000" w:themeColor="text1"/>
        </w:rPr>
        <w:t>.</w:t>
      </w:r>
      <w:commentRangeEnd w:id="123"/>
      <w:r>
        <w:rPr>
          <w:rStyle w:val="CommentReference"/>
        </w:rPr>
        <w:commentReference w:id="123"/>
      </w:r>
    </w:p>
    <w:p w14:paraId="34E044F9" w14:textId="5F12A5E7" w:rsidR="00B8270A" w:rsidRDefault="00B8270A" w:rsidP="00B8270A">
      <w:pPr>
        <w:ind w:left="720" w:hanging="720"/>
        <w:rPr>
          <w:b/>
        </w:rPr>
      </w:pPr>
    </w:p>
    <w:p w14:paraId="697368FB" w14:textId="52F6C004" w:rsidR="00B8270A" w:rsidRDefault="00B8270A" w:rsidP="00B8270A">
      <w:pPr>
        <w:ind w:left="720" w:hanging="720"/>
        <w:rPr>
          <w:b/>
        </w:rPr>
      </w:pPr>
    </w:p>
    <w:p w14:paraId="1C4E519F" w14:textId="30DB8C14" w:rsidR="00B8270A" w:rsidRDefault="00B8270A" w:rsidP="00B8270A">
      <w:pPr>
        <w:jc w:val="center"/>
        <w:rPr>
          <w:b/>
        </w:rPr>
      </w:pPr>
    </w:p>
    <w:p w14:paraId="039E0E77" w14:textId="77777777" w:rsidR="00B8270A" w:rsidRDefault="00B8270A" w:rsidP="00B8270A">
      <w:pPr>
        <w:rPr>
          <w:b/>
        </w:rPr>
      </w:pPr>
    </w:p>
    <w:p w14:paraId="619DAC91" w14:textId="4C47771E" w:rsidR="00B8270A" w:rsidRPr="004C2AAE" w:rsidRDefault="00B8270A" w:rsidP="00B8270A">
      <w:r w:rsidRPr="00B41511">
        <w:rPr>
          <w:b/>
          <w:color w:val="000000" w:themeColor="text1"/>
        </w:rPr>
        <w:t xml:space="preserve">Figure </w:t>
      </w:r>
      <w:r w:rsidRPr="00B41511">
        <w:rPr>
          <w:b/>
          <w:color w:val="000000" w:themeColor="text1"/>
        </w:rPr>
        <w:fldChar w:fldCharType="begin"/>
      </w:r>
      <w:r w:rsidRPr="00B41511">
        <w:rPr>
          <w:b/>
          <w:color w:val="000000" w:themeColor="text1"/>
        </w:rPr>
        <w:instrText xml:space="preserve"> SEQ Figure \* ARABIC </w:instrText>
      </w:r>
      <w:r w:rsidRPr="00B41511">
        <w:rPr>
          <w:b/>
          <w:color w:val="000000" w:themeColor="text1"/>
        </w:rPr>
        <w:fldChar w:fldCharType="separate"/>
      </w:r>
      <w:r w:rsidR="009D5CB7">
        <w:rPr>
          <w:b/>
          <w:noProof/>
          <w:color w:val="000000" w:themeColor="text1"/>
        </w:rPr>
        <w:t>3</w:t>
      </w:r>
      <w:r w:rsidRPr="00B41511">
        <w:rPr>
          <w:b/>
          <w:color w:val="000000" w:themeColor="text1"/>
        </w:rPr>
        <w:fldChar w:fldCharType="end"/>
      </w:r>
      <w:r w:rsidRPr="00B41511">
        <w:rPr>
          <w:b/>
          <w:color w:val="000000" w:themeColor="text1"/>
        </w:rPr>
        <w:t>.</w:t>
      </w:r>
      <w:r w:rsidRPr="00B41511">
        <w:rPr>
          <w:color w:val="000000" w:themeColor="text1"/>
        </w:rPr>
        <w:t xml:space="preserve"> Distribution of pathogenic </w:t>
      </w:r>
      <w:proofErr w:type="spellStart"/>
      <w:r w:rsidRPr="00B41511">
        <w:rPr>
          <w:i/>
          <w:color w:val="000000" w:themeColor="text1"/>
        </w:rPr>
        <w:t>Xylaria</w:t>
      </w:r>
      <w:proofErr w:type="spellEnd"/>
      <w:r w:rsidRPr="00B41511">
        <w:rPr>
          <w:i/>
          <w:color w:val="000000" w:themeColor="text1"/>
        </w:rPr>
        <w:t xml:space="preserve"> </w:t>
      </w:r>
      <w:proofErr w:type="spellStart"/>
      <w:r w:rsidRPr="00B41511">
        <w:rPr>
          <w:i/>
          <w:color w:val="000000" w:themeColor="text1"/>
        </w:rPr>
        <w:t>necrophora</w:t>
      </w:r>
      <w:proofErr w:type="spellEnd"/>
      <w:r w:rsidRPr="00B41511">
        <w:rPr>
          <w:color w:val="000000" w:themeColor="text1"/>
        </w:rPr>
        <w:t xml:space="preserve"> lineages in southern United States and one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from the Caribbean Island of Martinique, assessed with STRUCTURE and ADMIXTURE for the best number of clusters (K=2). Green circles represent Lineage 1 and orange circles represent Lineage 2. Black diamonds represent historical, saprophytic </w:t>
      </w:r>
      <w:r w:rsidRPr="00B41511">
        <w:rPr>
          <w:i/>
          <w:color w:val="000000" w:themeColor="text1"/>
        </w:rPr>
        <w:t xml:space="preserve">X. </w:t>
      </w:r>
      <w:proofErr w:type="spellStart"/>
      <w:r w:rsidRPr="00B41511">
        <w:rPr>
          <w:i/>
          <w:color w:val="000000" w:themeColor="text1"/>
        </w:rPr>
        <w:t>necrophora</w:t>
      </w:r>
      <w:proofErr w:type="spellEnd"/>
      <w:r w:rsidRPr="00B41511">
        <w:rPr>
          <w:color w:val="000000" w:themeColor="text1"/>
        </w:rPr>
        <w:t xml:space="preserve"> specimens also genotyped in this part of the study.</w:t>
      </w:r>
    </w:p>
    <w:p w14:paraId="5F313816" w14:textId="77777777" w:rsidR="00B8270A" w:rsidRDefault="00B8270A" w:rsidP="00B8270A">
      <w:pPr>
        <w:ind w:left="720" w:hanging="720"/>
        <w:rPr>
          <w:b/>
        </w:rPr>
      </w:pPr>
    </w:p>
    <w:p w14:paraId="7413AAFB" w14:textId="35A0C4F6" w:rsidR="00B8270A" w:rsidRDefault="00B8270A" w:rsidP="00B8270A">
      <w:pPr>
        <w:ind w:left="720" w:hanging="720"/>
        <w:rPr>
          <w:b/>
        </w:rPr>
      </w:pPr>
    </w:p>
    <w:p w14:paraId="73B0DDDE" w14:textId="60CC1BB9" w:rsidR="00B8270A" w:rsidRDefault="00B8270A" w:rsidP="00B8270A">
      <w:pPr>
        <w:ind w:left="720" w:hanging="720"/>
        <w:rPr>
          <w:b/>
        </w:rPr>
      </w:pPr>
    </w:p>
    <w:p w14:paraId="115074EE" w14:textId="61996689" w:rsidR="00B8270A" w:rsidRDefault="00B8270A" w:rsidP="00B8270A">
      <w:pPr>
        <w:ind w:left="720" w:hanging="720"/>
        <w:rPr>
          <w:b/>
        </w:rPr>
      </w:pPr>
    </w:p>
    <w:p w14:paraId="54FF8257" w14:textId="4FB22F09" w:rsidR="00B8270A" w:rsidRDefault="00B8270A" w:rsidP="00B8270A">
      <w:pPr>
        <w:ind w:left="720" w:hanging="720"/>
        <w:rPr>
          <w:b/>
        </w:rPr>
      </w:pPr>
    </w:p>
    <w:p w14:paraId="01C35519" w14:textId="77FDAEA5" w:rsidR="00B8270A" w:rsidRDefault="00B8270A" w:rsidP="00B8270A">
      <w:pPr>
        <w:ind w:left="720" w:hanging="720"/>
        <w:rPr>
          <w:b/>
        </w:rPr>
      </w:pPr>
    </w:p>
    <w:p w14:paraId="368244BB" w14:textId="14510514" w:rsidR="00B8270A" w:rsidRDefault="00B8270A" w:rsidP="00B8270A">
      <w:pPr>
        <w:rPr>
          <w:b/>
        </w:rPr>
      </w:pPr>
      <w:commentRangeStart w:id="124"/>
    </w:p>
    <w:p w14:paraId="3E939173" w14:textId="77777777" w:rsidR="00B8270A" w:rsidRDefault="00B8270A" w:rsidP="00B8270A"/>
    <w:p w14:paraId="3E3FC89C" w14:textId="6CB19250" w:rsidR="00B8270A" w:rsidRPr="00B41511" w:rsidRDefault="00B8270A" w:rsidP="00B8270A">
      <w:pPr>
        <w:pStyle w:val="Caption"/>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4</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Principal component analyses (PCA) and discriminant analysis of principal components (DAPC)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PCA with clustering by states. B. DAPC with clustering by states. C. PCA with clustering of lineages as defined by lineages found in STRUCTURE and ADMIXTURE. D. Summary of DAPC posterior probability of membership by lineages defined by STRUCTURE and ADMIXTURE. The inertia </w:t>
      </w:r>
      <w:proofErr w:type="spellStart"/>
      <w:r w:rsidRPr="00B41511">
        <w:rPr>
          <w:i w:val="0"/>
          <w:color w:val="000000" w:themeColor="text1"/>
          <w:sz w:val="24"/>
          <w:szCs w:val="24"/>
        </w:rPr>
        <w:t>elipses</w:t>
      </w:r>
      <w:proofErr w:type="spellEnd"/>
      <w:r w:rsidRPr="00B41511">
        <w:rPr>
          <w:i w:val="0"/>
          <w:color w:val="000000" w:themeColor="text1"/>
          <w:sz w:val="24"/>
          <w:szCs w:val="24"/>
        </w:rPr>
        <w:t xml:space="preserve"> on panels A-C represent the </w:t>
      </w:r>
      <w:r w:rsidRPr="00B41511">
        <w:rPr>
          <w:color w:val="000000" w:themeColor="text1"/>
          <w:sz w:val="24"/>
          <w:szCs w:val="24"/>
        </w:rPr>
        <w:t>a priori</w:t>
      </w:r>
      <w:r w:rsidRPr="00B41511">
        <w:rPr>
          <w:i w:val="0"/>
          <w:color w:val="000000" w:themeColor="text1"/>
          <w:sz w:val="24"/>
          <w:szCs w:val="24"/>
        </w:rPr>
        <w:t xml:space="preserve"> populations hypothesized outside of PCA and DAPC analyses (states), including lineages determined by the software ADMIXTURE (C). Bars on panel D represent the posterior probability of membership for each genotype calculated under the hypothesis of two lineages.</w:t>
      </w:r>
      <w:commentRangeEnd w:id="124"/>
      <w:r>
        <w:rPr>
          <w:rStyle w:val="CommentReference"/>
          <w:i w:val="0"/>
          <w:iCs w:val="0"/>
          <w:color w:val="auto"/>
        </w:rPr>
        <w:commentReference w:id="124"/>
      </w:r>
    </w:p>
    <w:p w14:paraId="5A21EE1F" w14:textId="587EE6C6" w:rsidR="00B8270A" w:rsidRDefault="00B8270A" w:rsidP="00B8270A">
      <w:pPr>
        <w:ind w:left="720" w:hanging="720"/>
        <w:rPr>
          <w:b/>
        </w:rPr>
      </w:pPr>
    </w:p>
    <w:p w14:paraId="17682022" w14:textId="36E1078A" w:rsidR="00B8270A" w:rsidRDefault="00B8270A" w:rsidP="00B8270A">
      <w:pPr>
        <w:ind w:left="720" w:hanging="720"/>
        <w:rPr>
          <w:b/>
        </w:rPr>
      </w:pPr>
    </w:p>
    <w:p w14:paraId="2DEE8D71" w14:textId="7346EDC9" w:rsidR="00B8270A" w:rsidRDefault="00B8270A" w:rsidP="00B8270A">
      <w:pPr>
        <w:widowControl w:val="0"/>
        <w:autoSpaceDE w:val="0"/>
        <w:autoSpaceDN w:val="0"/>
        <w:adjustRightInd w:val="0"/>
      </w:pPr>
      <w:commentRangeStart w:id="125"/>
    </w:p>
    <w:p w14:paraId="33B4E8B7" w14:textId="77777777" w:rsidR="00B8270A" w:rsidRDefault="00B8270A" w:rsidP="00B8270A">
      <w:pPr>
        <w:widowControl w:val="0"/>
        <w:autoSpaceDE w:val="0"/>
        <w:autoSpaceDN w:val="0"/>
        <w:adjustRightInd w:val="0"/>
      </w:pPr>
    </w:p>
    <w:p w14:paraId="3E5084F4" w14:textId="031D396D" w:rsidR="00B8270A" w:rsidRPr="00B41511" w:rsidRDefault="00B8270A" w:rsidP="00B8270A">
      <w:pPr>
        <w:pStyle w:val="Caption"/>
        <w:spacing w:after="0"/>
        <w:rPr>
          <w:color w:val="000000" w:themeColor="text1"/>
        </w:rPr>
      </w:pPr>
      <w:r w:rsidRPr="00B41511">
        <w:rPr>
          <w:b/>
          <w:i w:val="0"/>
          <w:color w:val="000000" w:themeColor="text1"/>
          <w:sz w:val="24"/>
          <w:szCs w:val="24"/>
        </w:rPr>
        <w:t xml:space="preserve">Figure </w:t>
      </w:r>
      <w:r w:rsidRPr="00B41511">
        <w:rPr>
          <w:b/>
          <w:i w:val="0"/>
          <w:color w:val="000000" w:themeColor="text1"/>
          <w:sz w:val="24"/>
          <w:szCs w:val="24"/>
        </w:rPr>
        <w:fldChar w:fldCharType="begin"/>
      </w:r>
      <w:r w:rsidRPr="00B41511">
        <w:rPr>
          <w:b/>
          <w:i w:val="0"/>
          <w:color w:val="000000" w:themeColor="text1"/>
          <w:sz w:val="24"/>
          <w:szCs w:val="24"/>
        </w:rPr>
        <w:instrText xml:space="preserve"> SEQ Figure \* ARABIC </w:instrText>
      </w:r>
      <w:r w:rsidRPr="00B41511">
        <w:rPr>
          <w:b/>
          <w:i w:val="0"/>
          <w:color w:val="000000" w:themeColor="text1"/>
          <w:sz w:val="24"/>
          <w:szCs w:val="24"/>
        </w:rPr>
        <w:fldChar w:fldCharType="separate"/>
      </w:r>
      <w:r w:rsidR="009D5CB7">
        <w:rPr>
          <w:b/>
          <w:i w:val="0"/>
          <w:noProof/>
          <w:color w:val="000000" w:themeColor="text1"/>
          <w:sz w:val="24"/>
          <w:szCs w:val="24"/>
        </w:rPr>
        <w:t>5</w:t>
      </w:r>
      <w:r w:rsidRPr="00B41511">
        <w:rPr>
          <w:b/>
          <w:i w:val="0"/>
          <w:color w:val="000000" w:themeColor="text1"/>
          <w:sz w:val="24"/>
          <w:szCs w:val="24"/>
        </w:rPr>
        <w:fldChar w:fldCharType="end"/>
      </w:r>
      <w:r w:rsidRPr="00B41511">
        <w:rPr>
          <w:b/>
          <w:i w:val="0"/>
          <w:color w:val="000000" w:themeColor="text1"/>
          <w:sz w:val="24"/>
          <w:szCs w:val="24"/>
        </w:rPr>
        <w:t>.</w:t>
      </w:r>
      <w:r w:rsidRPr="00B41511">
        <w:rPr>
          <w:i w:val="0"/>
          <w:color w:val="000000" w:themeColor="text1"/>
          <w:sz w:val="24"/>
          <w:szCs w:val="24"/>
        </w:rPr>
        <w:t xml:space="preserve"> Index of association (</w:t>
      </w:r>
      <w:r w:rsidRPr="00B41511">
        <w:rPr>
          <w:color w:val="000000" w:themeColor="text1"/>
          <w:sz w:val="24"/>
          <w:szCs w:val="24"/>
        </w:rPr>
        <w:t>I</w:t>
      </w:r>
      <w:r w:rsidRPr="00B41511">
        <w:rPr>
          <w:color w:val="000000" w:themeColor="text1"/>
          <w:sz w:val="24"/>
          <w:szCs w:val="24"/>
          <w:vertAlign w:val="subscript"/>
        </w:rPr>
        <w:t>A</w:t>
      </w:r>
      <w:r w:rsidRPr="00B41511">
        <w:rPr>
          <w:color w:val="000000" w:themeColor="text1"/>
          <w:sz w:val="24"/>
          <w:szCs w:val="24"/>
        </w:rPr>
        <w:t>)</w:t>
      </w:r>
      <w:r w:rsidRPr="00B41511">
        <w:rPr>
          <w:i w:val="0"/>
          <w:color w:val="000000" w:themeColor="text1"/>
          <w:sz w:val="24"/>
          <w:szCs w:val="24"/>
        </w:rPr>
        <w:t xml:space="preserve"> and </w:t>
      </w:r>
      <m:oMath>
        <m:acc>
          <m:accPr>
            <m:chr m:val="̅"/>
            <m:ctrlPr>
              <w:ins w:id="126"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 xml:space="preserve">d </w:t>
      </w:r>
      <w:r w:rsidRPr="00B41511">
        <w:rPr>
          <w:i w:val="0"/>
          <w:color w:val="000000" w:themeColor="text1"/>
          <w:sz w:val="24"/>
          <w:szCs w:val="24"/>
        </w:rPr>
        <w:t xml:space="preserve">calculations for 160 </w:t>
      </w:r>
      <w:proofErr w:type="spellStart"/>
      <w:r w:rsidRPr="00B41511">
        <w:rPr>
          <w:color w:val="000000" w:themeColor="text1"/>
          <w:sz w:val="24"/>
          <w:szCs w:val="24"/>
        </w:rPr>
        <w:t>Xylaria</w:t>
      </w:r>
      <w:proofErr w:type="spellEnd"/>
      <w:r w:rsidRPr="00B41511">
        <w:rPr>
          <w:color w:val="000000" w:themeColor="text1"/>
          <w:sz w:val="24"/>
          <w:szCs w:val="24"/>
        </w:rPr>
        <w:t xml:space="preserve"> </w:t>
      </w:r>
      <w:proofErr w:type="spellStart"/>
      <w:r w:rsidRPr="00B41511">
        <w:rPr>
          <w:color w:val="000000" w:themeColor="text1"/>
          <w:sz w:val="24"/>
          <w:szCs w:val="24"/>
        </w:rPr>
        <w:t>necrophora</w:t>
      </w:r>
      <w:proofErr w:type="spellEnd"/>
      <w:r w:rsidRPr="00B41511">
        <w:rPr>
          <w:color w:val="000000" w:themeColor="text1"/>
          <w:sz w:val="24"/>
          <w:szCs w:val="24"/>
        </w:rPr>
        <w:t xml:space="preserve"> </w:t>
      </w:r>
      <w:r w:rsidRPr="00B41511">
        <w:rPr>
          <w:i w:val="0"/>
          <w:color w:val="000000" w:themeColor="text1"/>
          <w:sz w:val="24"/>
          <w:szCs w:val="24"/>
        </w:rPr>
        <w:t xml:space="preserve">genotypes. A. Distribution and calculations of </w:t>
      </w:r>
      <m:oMath>
        <m:acc>
          <m:accPr>
            <m:chr m:val="̅"/>
            <m:ctrlPr>
              <w:ins w:id="127"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1. B. Distribution and calculations of </w:t>
      </w:r>
      <m:oMath>
        <m:acc>
          <m:accPr>
            <m:chr m:val="̅"/>
            <m:ctrlPr>
              <w:ins w:id="128" w:author="Teddy Garcia Aroca" w:date="2023-06-14T14:16:00Z">
                <w:rPr>
                  <w:rFonts w:ascii="Cambria Math" w:hAnsi="Cambria Math"/>
                  <w:i w:val="0"/>
                  <w:iCs w:val="0"/>
                  <w:color w:val="000000" w:themeColor="text1"/>
                  <w:sz w:val="24"/>
                  <w:szCs w:val="24"/>
                </w:rPr>
              </w:ins>
            </m:ctrlPr>
          </m:accPr>
          <m:e>
            <m:r>
              <w:rPr>
                <w:rFonts w:ascii="Cambria Math" w:hAnsi="Cambria Math"/>
                <w:color w:val="000000" w:themeColor="text1"/>
                <w:sz w:val="24"/>
                <w:szCs w:val="24"/>
              </w:rPr>
              <m:t>r</m:t>
            </m:r>
          </m:e>
        </m:acc>
      </m:oMath>
      <w:r w:rsidRPr="00B41511">
        <w:rPr>
          <w:i w:val="0"/>
          <w:color w:val="000000" w:themeColor="text1"/>
          <w:sz w:val="24"/>
          <w:szCs w:val="24"/>
          <w:vertAlign w:val="subscript"/>
        </w:rPr>
        <w:t>d</w:t>
      </w:r>
      <w:r w:rsidRPr="00B41511">
        <w:rPr>
          <w:i w:val="0"/>
          <w:color w:val="000000" w:themeColor="text1"/>
          <w:sz w:val="24"/>
          <w:szCs w:val="24"/>
        </w:rPr>
        <w:t xml:space="preserve"> and its probability in 999 permutations for Lineage 2. C-D. Simulated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for sexual, semi-clonal and mostly clonal compared to the </w:t>
      </w:r>
      <w:r w:rsidRPr="00B41511">
        <w:rPr>
          <w:color w:val="000000" w:themeColor="text1"/>
          <w:sz w:val="24"/>
          <w:szCs w:val="24"/>
        </w:rPr>
        <w:t>I</w:t>
      </w:r>
      <w:r w:rsidRPr="00B41511">
        <w:rPr>
          <w:color w:val="000000" w:themeColor="text1"/>
          <w:sz w:val="24"/>
          <w:szCs w:val="24"/>
          <w:vertAlign w:val="subscript"/>
        </w:rPr>
        <w:t>A</w:t>
      </w:r>
      <w:r w:rsidRPr="00B41511">
        <w:rPr>
          <w:i w:val="0"/>
          <w:color w:val="000000" w:themeColor="text1"/>
          <w:sz w:val="24"/>
          <w:szCs w:val="24"/>
        </w:rPr>
        <w:t xml:space="preserve"> calculated for lineage 1 (C) and Lineage 2 (D). Simulated values are presented in greyscale.</w:t>
      </w:r>
      <w:commentRangeEnd w:id="125"/>
      <w:r>
        <w:rPr>
          <w:rStyle w:val="CommentReference"/>
          <w:i w:val="0"/>
          <w:iCs w:val="0"/>
          <w:color w:val="auto"/>
        </w:rPr>
        <w:commentReference w:id="125"/>
      </w:r>
    </w:p>
    <w:p w14:paraId="71EB1691" w14:textId="77777777" w:rsidR="00B8270A" w:rsidRPr="006544E1" w:rsidRDefault="00B8270A" w:rsidP="00B8270A">
      <w:pPr>
        <w:ind w:left="720" w:hanging="720"/>
        <w:rPr>
          <w:b/>
        </w:rPr>
      </w:pPr>
    </w:p>
    <w:sectPr w:rsidR="00B8270A" w:rsidRPr="006544E1" w:rsidSect="0000587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Teddy Garcia-Aroca" w:date="2022-10-31T11:38:00Z" w:initials="TGA">
    <w:p w14:paraId="6C9A9443" w14:textId="0F04E3BE" w:rsidR="00E410AD" w:rsidRDefault="00E410AD" w:rsidP="00785266">
      <w:r>
        <w:rPr>
          <w:rStyle w:val="CommentReference"/>
        </w:rPr>
        <w:annotationRef/>
      </w:r>
      <w:r>
        <w:t>Citations from Moller and Stukenbrock</w:t>
      </w:r>
    </w:p>
  </w:comment>
  <w:comment w:id="59" w:author="Teddy Garcia-Aroca" w:date="2022-10-31T11:48:00Z" w:initials="TGA">
    <w:p w14:paraId="3909DF57" w14:textId="77777777" w:rsidR="002008AA" w:rsidRDefault="002008AA" w:rsidP="002008AA">
      <w:r>
        <w:rPr>
          <w:rStyle w:val="CommentReference"/>
        </w:rPr>
        <w:annotationRef/>
      </w:r>
      <w:r>
        <w:t>Have to explain what novel and endemic mean in the context.</w:t>
      </w:r>
    </w:p>
  </w:comment>
  <w:comment w:id="60" w:author="Garcia Aroca, Teddy G" w:date="2022-05-29T17:17:00Z" w:initials="GATG">
    <w:p w14:paraId="63944B58" w14:textId="77777777" w:rsidR="001961C8" w:rsidRDefault="001961C8" w:rsidP="001961C8">
      <w:pPr>
        <w:pStyle w:val="CommentText"/>
      </w:pPr>
      <w:r>
        <w:rPr>
          <w:rStyle w:val="CommentReference"/>
        </w:rPr>
        <w:annotationRef/>
      </w:r>
      <w:r>
        <w:t>Sentence is incomplete.</w:t>
      </w:r>
    </w:p>
  </w:comment>
  <w:comment w:id="61" w:author="Garcia Aroca, Teddy G" w:date="2022-06-02T20:57:00Z" w:initials="GATG">
    <w:p w14:paraId="5210B279" w14:textId="1C453CF8" w:rsidR="0072289E" w:rsidRDefault="0072289E">
      <w:pPr>
        <w:pStyle w:val="CommentText"/>
      </w:pPr>
      <w:r>
        <w:rPr>
          <w:rStyle w:val="CommentReference"/>
        </w:rPr>
        <w:annotationRef/>
      </w:r>
      <w:r>
        <w:t>Will probably have to add supplementary materials and methods</w:t>
      </w:r>
    </w:p>
  </w:comment>
  <w:comment w:id="62" w:author="Garcia Aroca, Teddy G" w:date="2022-06-02T20:59:00Z" w:initials="GATG">
    <w:p w14:paraId="38C33480" w14:textId="58DB09B5" w:rsidR="008C437A" w:rsidRDefault="008C437A">
      <w:pPr>
        <w:pStyle w:val="CommentText"/>
      </w:pPr>
      <w:r>
        <w:rPr>
          <w:rStyle w:val="CommentReference"/>
        </w:rPr>
        <w:annotationRef/>
      </w:r>
      <w:r>
        <w:t>Check these numbers</w:t>
      </w:r>
    </w:p>
  </w:comment>
  <w:comment w:id="63" w:author="Teddy Garcia-Aroca" w:date="2022-11-10T12:43:00Z" w:initials="TGA">
    <w:p w14:paraId="5AF7CC44" w14:textId="77777777" w:rsidR="00EA0A0F" w:rsidRDefault="00EA0A0F" w:rsidP="00694E1B">
      <w:r>
        <w:rPr>
          <w:rStyle w:val="CommentReference"/>
        </w:rPr>
        <w:annotationRef/>
      </w:r>
      <w:r>
        <w:t>Check tables and numbers</w:t>
      </w:r>
    </w:p>
  </w:comment>
  <w:comment w:id="78" w:author="Garcia Aroca, Teddy G" w:date="2022-07-19T12:18:00Z" w:initials="GATG">
    <w:p w14:paraId="64A38739" w14:textId="4E8D64A5" w:rsidR="003278FC" w:rsidRDefault="003278FC">
      <w:pPr>
        <w:pStyle w:val="CommentText"/>
      </w:pPr>
      <w:r>
        <w:rPr>
          <w:rStyle w:val="CommentReference"/>
        </w:rPr>
        <w:annotationRef/>
      </w:r>
      <w:r>
        <w:t>These results will not be presented</w:t>
      </w:r>
    </w:p>
  </w:comment>
  <w:comment w:id="82" w:author="Teddy Garcia Aroca" w:date="2023-06-06T13:52:00Z" w:initials="TGA">
    <w:p w14:paraId="360921E0" w14:textId="77777777" w:rsidR="00524F9E" w:rsidRDefault="00524F9E" w:rsidP="00EC002F">
      <w:r>
        <w:rPr>
          <w:rStyle w:val="CommentReference"/>
        </w:rPr>
        <w:annotationRef/>
      </w:r>
      <w:r>
        <w:rPr>
          <w:color w:val="000000"/>
        </w:rPr>
        <w:t>A different vcd file would be needed for these analyses.</w:t>
      </w:r>
    </w:p>
  </w:comment>
  <w:comment w:id="86" w:author="Teddy Garcia-Aroca" w:date="2022-11-14T12:25:00Z" w:initials="TGA">
    <w:p w14:paraId="60EAE935" w14:textId="03856823" w:rsidR="00EF24CC" w:rsidRDefault="00EF24CC" w:rsidP="00867C30">
      <w:r>
        <w:rPr>
          <w:rStyle w:val="CommentReference"/>
        </w:rPr>
        <w:annotationRef/>
      </w:r>
      <w:r>
        <w:t>This is materials and method</w:t>
      </w:r>
    </w:p>
  </w:comment>
  <w:comment w:id="93" w:author="Garcia Aroca, Teddy Gabriel" w:date="2022-02-20T11:13:00Z" w:initials="GATG">
    <w:p w14:paraId="11002D64" w14:textId="09E55C2F" w:rsidR="005802AF" w:rsidRDefault="005802AF">
      <w:pPr>
        <w:pStyle w:val="CommentText"/>
      </w:pPr>
      <w:r>
        <w:rPr>
          <w:rStyle w:val="CommentReference"/>
        </w:rPr>
        <w:annotationRef/>
      </w:r>
      <w:r>
        <w:t>Not sure this table is needed</w:t>
      </w:r>
    </w:p>
  </w:comment>
  <w:comment w:id="117" w:author="Garcia Aroca, Teddy G" w:date="2022-05-29T14:23:00Z" w:initials="GATG">
    <w:p w14:paraId="4B0A5941" w14:textId="77777777" w:rsidR="00252686" w:rsidRDefault="00252686" w:rsidP="00252686">
      <w:pPr>
        <w:pStyle w:val="CommentText"/>
      </w:pPr>
      <w:r>
        <w:rPr>
          <w:rStyle w:val="CommentReference"/>
        </w:rPr>
        <w:annotationRef/>
      </w:r>
      <w:r>
        <w:t>This could go in the discussion.</w:t>
      </w:r>
    </w:p>
  </w:comment>
  <w:comment w:id="119" w:author="Garcia Aroca, Teddy G" w:date="2022-05-29T14:24:00Z" w:initials="GATG">
    <w:p w14:paraId="670F0028" w14:textId="77777777" w:rsidR="00252686" w:rsidRDefault="00252686" w:rsidP="00252686">
      <w:pPr>
        <w:pStyle w:val="CommentText"/>
      </w:pPr>
      <w:r>
        <w:rPr>
          <w:rStyle w:val="CommentReference"/>
        </w:rPr>
        <w:annotationRef/>
      </w:r>
      <w:r>
        <w:t>Discussion</w:t>
      </w:r>
    </w:p>
  </w:comment>
  <w:comment w:id="121" w:author="Teddy Garcia-Aroca" w:date="2023-02-20T11:49:00Z" w:initials="TGA">
    <w:p w14:paraId="37990949" w14:textId="77777777" w:rsidR="000F2C04" w:rsidRDefault="000F2C04" w:rsidP="001F0775">
      <w:r>
        <w:rPr>
          <w:rStyle w:val="CommentReference"/>
        </w:rPr>
        <w:annotationRef/>
      </w:r>
      <w:r>
        <w:t>Remove if Jeremy becomes a formal author.</w:t>
      </w:r>
    </w:p>
  </w:comment>
  <w:comment w:id="122" w:author="Garcia Aroca, Teddy Gabriel" w:date="2022-02-20T11:07:00Z" w:initials="GATG">
    <w:p w14:paraId="1B3A0FCE" w14:textId="76A22CEE" w:rsidR="00B8270A" w:rsidRDefault="00B8270A">
      <w:pPr>
        <w:pStyle w:val="CommentText"/>
      </w:pPr>
      <w:r>
        <w:rPr>
          <w:rStyle w:val="CommentReference"/>
        </w:rPr>
        <w:annotationRef/>
      </w:r>
      <w:r>
        <w:t>Figure not needed</w:t>
      </w:r>
    </w:p>
  </w:comment>
  <w:comment w:id="123" w:author="Garcia Aroca, Teddy Gabriel" w:date="2022-02-20T11:07:00Z" w:initials="GATG">
    <w:p w14:paraId="14FC0613" w14:textId="456D529A" w:rsidR="00B8270A" w:rsidRDefault="00B8270A">
      <w:pPr>
        <w:pStyle w:val="CommentText"/>
      </w:pPr>
      <w:r>
        <w:rPr>
          <w:rStyle w:val="CommentReference"/>
        </w:rPr>
        <w:annotationRef/>
      </w:r>
      <w:r>
        <w:t>Better figure needed</w:t>
      </w:r>
    </w:p>
  </w:comment>
  <w:comment w:id="124" w:author="Garcia Aroca, Teddy Gabriel" w:date="2022-02-20T11:09:00Z" w:initials="GATG">
    <w:p w14:paraId="649737F3" w14:textId="3BAD16AA" w:rsidR="00B8270A" w:rsidRDefault="00B8270A">
      <w:pPr>
        <w:pStyle w:val="CommentText"/>
      </w:pPr>
      <w:r>
        <w:rPr>
          <w:rStyle w:val="CommentReference"/>
        </w:rPr>
        <w:annotationRef/>
      </w:r>
      <w:r>
        <w:t>Figure should be updated</w:t>
      </w:r>
    </w:p>
  </w:comment>
  <w:comment w:id="125" w:author="Garcia Aroca, Teddy Gabriel" w:date="2022-02-20T11:12:00Z" w:initials="GATG">
    <w:p w14:paraId="26E27AC6" w14:textId="7F2B2921" w:rsidR="00B8270A" w:rsidRDefault="00B8270A">
      <w:pPr>
        <w:pStyle w:val="CommentText"/>
      </w:pPr>
      <w:r>
        <w:rPr>
          <w:rStyle w:val="CommentReference"/>
        </w:rPr>
        <w:annotationRef/>
      </w:r>
      <w:r>
        <w:t xml:space="preserve">Figure is probably fine, but </w:t>
      </w:r>
      <w:r w:rsidR="005802AF">
        <w:t>needs to be made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A9443" w15:done="0"/>
  <w15:commentEx w15:paraId="3909DF57" w15:done="0"/>
  <w15:commentEx w15:paraId="63944B58" w15:done="0"/>
  <w15:commentEx w15:paraId="5210B279" w15:done="0"/>
  <w15:commentEx w15:paraId="38C33480" w15:done="0"/>
  <w15:commentEx w15:paraId="5AF7CC44" w15:done="0"/>
  <w15:commentEx w15:paraId="64A38739" w15:done="0"/>
  <w15:commentEx w15:paraId="360921E0" w15:done="0"/>
  <w15:commentEx w15:paraId="60EAE935" w15:done="0"/>
  <w15:commentEx w15:paraId="11002D64" w15:done="0"/>
  <w15:commentEx w15:paraId="4B0A5941" w15:done="0"/>
  <w15:commentEx w15:paraId="670F0028" w15:done="0"/>
  <w15:commentEx w15:paraId="37990949" w15:done="0"/>
  <w15:commentEx w15:paraId="1B3A0FCE" w15:done="0"/>
  <w15:commentEx w15:paraId="14FC0613" w15:done="0"/>
  <w15:commentEx w15:paraId="649737F3" w15:done="0"/>
  <w15:commentEx w15:paraId="26E27A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321F" w16cex:dateUtc="2022-10-31T16:38:00Z"/>
  <w16cex:commentExtensible w16cex:durableId="279DDC0D" w16cex:dateUtc="2022-10-31T16:48:00Z"/>
  <w16cex:commentExtensible w16cex:durableId="26CB124B" w16cex:dateUtc="2022-05-29T21:17:00Z"/>
  <w16cex:commentExtensible w16cex:durableId="2643A2CB" w16cex:dateUtc="2022-06-03T00:57:00Z"/>
  <w16cex:commentExtensible w16cex:durableId="2643A33B" w16cex:dateUtc="2022-06-03T00:59:00Z"/>
  <w16cex:commentExtensible w16cex:durableId="2717706B" w16cex:dateUtc="2022-11-10T18:43:00Z"/>
  <w16cex:commentExtensible w16cex:durableId="26811F8C" w16cex:dateUtc="2022-07-19T16:18:00Z"/>
  <w16cex:commentExtensible w16cex:durableId="2829B8AB" w16cex:dateUtc="2023-06-06T18:52:00Z"/>
  <w16cex:commentExtensible w16cex:durableId="271CB227" w16cex:dateUtc="2022-11-14T18:25:00Z"/>
  <w16cex:commentExtensible w16cex:durableId="25BCA0C3" w16cex:dateUtc="2022-02-20T16:13:00Z"/>
  <w16cex:commentExtensible w16cex:durableId="263E01CD" w16cex:dateUtc="2022-05-29T18:23:00Z"/>
  <w16cex:commentExtensible w16cex:durableId="263E01CC" w16cex:dateUtc="2022-05-29T18:24:00Z"/>
  <w16cex:commentExtensible w16cex:durableId="279DDCDB" w16cex:dateUtc="2023-02-20T17:49:00Z"/>
  <w16cex:commentExtensible w16cex:durableId="25BC9F81" w16cex:dateUtc="2022-02-20T16:07:00Z"/>
  <w16cex:commentExtensible w16cex:durableId="25BC9F8F" w16cex:dateUtc="2022-02-20T16:07:00Z"/>
  <w16cex:commentExtensible w16cex:durableId="25BC9FD0" w16cex:dateUtc="2022-02-20T16:09:00Z"/>
  <w16cex:commentExtensible w16cex:durableId="25BCA087" w16cex:dateUtc="2022-02-20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A9443" w16cid:durableId="270A321F"/>
  <w16cid:commentId w16cid:paraId="3909DF57" w16cid:durableId="279DDC0D"/>
  <w16cid:commentId w16cid:paraId="63944B58" w16cid:durableId="26CB124B"/>
  <w16cid:commentId w16cid:paraId="5210B279" w16cid:durableId="2643A2CB"/>
  <w16cid:commentId w16cid:paraId="38C33480" w16cid:durableId="2643A33B"/>
  <w16cid:commentId w16cid:paraId="5AF7CC44" w16cid:durableId="2717706B"/>
  <w16cid:commentId w16cid:paraId="64A38739" w16cid:durableId="26811F8C"/>
  <w16cid:commentId w16cid:paraId="360921E0" w16cid:durableId="2829B8AB"/>
  <w16cid:commentId w16cid:paraId="60EAE935" w16cid:durableId="271CB227"/>
  <w16cid:commentId w16cid:paraId="11002D64" w16cid:durableId="25BCA0C3"/>
  <w16cid:commentId w16cid:paraId="4B0A5941" w16cid:durableId="263E01CD"/>
  <w16cid:commentId w16cid:paraId="670F0028" w16cid:durableId="263E01CC"/>
  <w16cid:commentId w16cid:paraId="37990949" w16cid:durableId="279DDCDB"/>
  <w16cid:commentId w16cid:paraId="1B3A0FCE" w16cid:durableId="25BC9F81"/>
  <w16cid:commentId w16cid:paraId="14FC0613" w16cid:durableId="25BC9F8F"/>
  <w16cid:commentId w16cid:paraId="649737F3" w16cid:durableId="25BC9FD0"/>
  <w16cid:commentId w16cid:paraId="26E27AC6" w16cid:durableId="25BCA0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Body)">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0BF"/>
    <w:multiLevelType w:val="multilevel"/>
    <w:tmpl w:val="A538F858"/>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BBE5047"/>
    <w:multiLevelType w:val="hybridMultilevel"/>
    <w:tmpl w:val="F3F8FDF2"/>
    <w:lvl w:ilvl="0" w:tplc="04090001">
      <w:start w:val="1"/>
      <w:numFmt w:val="bullet"/>
      <w:lvlText w:val=""/>
      <w:lvlJc w:val="left"/>
      <w:pPr>
        <w:ind w:left="39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E3003AF"/>
    <w:multiLevelType w:val="hybridMultilevel"/>
    <w:tmpl w:val="7B6E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56C8B"/>
    <w:multiLevelType w:val="hybridMultilevel"/>
    <w:tmpl w:val="CE983E50"/>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1350257321">
    <w:abstractNumId w:val="0"/>
  </w:num>
  <w:num w:numId="2" w16cid:durableId="2070766671">
    <w:abstractNumId w:val="2"/>
  </w:num>
  <w:num w:numId="3" w16cid:durableId="523203777">
    <w:abstractNumId w:val="3"/>
  </w:num>
  <w:num w:numId="4" w16cid:durableId="17165446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ddy Garcia-Aroca">
    <w15:presenceInfo w15:providerId="AD" w15:userId="S::tgarcia-aroca2@unl.edu::d862710b-74f6-4a28-8fbd-56da1522f09c"/>
  </w15:person>
  <w15:person w15:author="Teddy Garcia Aroca">
    <w15:presenceInfo w15:providerId="AD" w15:userId="S::tgarcia-aroca2@unl.edu::d862710b-74f6-4a28-8fbd-56da1522f09c"/>
  </w15:person>
  <w15:person w15:author="Garcia Aroca, Teddy G">
    <w15:presenceInfo w15:providerId="AD" w15:userId="S::tgarciaaroca@albany.edu::0f286b32-3178-469e-9779-56d2cca08675"/>
  </w15:person>
  <w15:person w15:author="Garcia Aroca, Teddy Gabriel">
    <w15:presenceInfo w15:providerId="AD" w15:userId="S::tgarciaaroca@agcenter.lsu.edu::0d3f0c66-0870-44a8-a259-4ed7ac2d9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7A"/>
    <w:rsid w:val="00005877"/>
    <w:rsid w:val="0002690C"/>
    <w:rsid w:val="00035F9B"/>
    <w:rsid w:val="0005407A"/>
    <w:rsid w:val="0008034D"/>
    <w:rsid w:val="00087431"/>
    <w:rsid w:val="000A657D"/>
    <w:rsid w:val="000B612C"/>
    <w:rsid w:val="000D1859"/>
    <w:rsid w:val="000E006F"/>
    <w:rsid w:val="000F2C04"/>
    <w:rsid w:val="001130C5"/>
    <w:rsid w:val="00154D09"/>
    <w:rsid w:val="0019308A"/>
    <w:rsid w:val="00194956"/>
    <w:rsid w:val="001961C8"/>
    <w:rsid w:val="001A41C9"/>
    <w:rsid w:val="001B05A0"/>
    <w:rsid w:val="001C2719"/>
    <w:rsid w:val="001D46DB"/>
    <w:rsid w:val="002008AA"/>
    <w:rsid w:val="00214949"/>
    <w:rsid w:val="00244A63"/>
    <w:rsid w:val="00252686"/>
    <w:rsid w:val="00260287"/>
    <w:rsid w:val="00260CF2"/>
    <w:rsid w:val="00270651"/>
    <w:rsid w:val="00285B3E"/>
    <w:rsid w:val="002912FA"/>
    <w:rsid w:val="00291EB3"/>
    <w:rsid w:val="002D47D2"/>
    <w:rsid w:val="0030272B"/>
    <w:rsid w:val="0031567F"/>
    <w:rsid w:val="00315905"/>
    <w:rsid w:val="00321B42"/>
    <w:rsid w:val="00322DE7"/>
    <w:rsid w:val="003278FC"/>
    <w:rsid w:val="00332190"/>
    <w:rsid w:val="00340A3E"/>
    <w:rsid w:val="00347C23"/>
    <w:rsid w:val="00355703"/>
    <w:rsid w:val="00356E7C"/>
    <w:rsid w:val="0037204C"/>
    <w:rsid w:val="003817BE"/>
    <w:rsid w:val="00385CCE"/>
    <w:rsid w:val="00393002"/>
    <w:rsid w:val="003A4948"/>
    <w:rsid w:val="003A7E09"/>
    <w:rsid w:val="003B23EF"/>
    <w:rsid w:val="003C2A49"/>
    <w:rsid w:val="003E03A2"/>
    <w:rsid w:val="004414F1"/>
    <w:rsid w:val="0044598D"/>
    <w:rsid w:val="00456F64"/>
    <w:rsid w:val="00463201"/>
    <w:rsid w:val="0046622D"/>
    <w:rsid w:val="00467ED9"/>
    <w:rsid w:val="00480B26"/>
    <w:rsid w:val="004939F8"/>
    <w:rsid w:val="004A1B28"/>
    <w:rsid w:val="004A1D03"/>
    <w:rsid w:val="004A39A8"/>
    <w:rsid w:val="004B6DC3"/>
    <w:rsid w:val="004C5FFB"/>
    <w:rsid w:val="00520EF6"/>
    <w:rsid w:val="005245AD"/>
    <w:rsid w:val="00524F9E"/>
    <w:rsid w:val="00537DED"/>
    <w:rsid w:val="00553C71"/>
    <w:rsid w:val="005802AF"/>
    <w:rsid w:val="00586A9D"/>
    <w:rsid w:val="0059224A"/>
    <w:rsid w:val="005B2CD9"/>
    <w:rsid w:val="005C6450"/>
    <w:rsid w:val="005D3DA2"/>
    <w:rsid w:val="005F7F2E"/>
    <w:rsid w:val="00603C3C"/>
    <w:rsid w:val="00604E52"/>
    <w:rsid w:val="00617535"/>
    <w:rsid w:val="00627567"/>
    <w:rsid w:val="006544E1"/>
    <w:rsid w:val="006755BE"/>
    <w:rsid w:val="006956A3"/>
    <w:rsid w:val="006B0009"/>
    <w:rsid w:val="006B049D"/>
    <w:rsid w:val="006C4322"/>
    <w:rsid w:val="006D1369"/>
    <w:rsid w:val="006D397A"/>
    <w:rsid w:val="006E667C"/>
    <w:rsid w:val="006E6775"/>
    <w:rsid w:val="006F5FC4"/>
    <w:rsid w:val="0070089F"/>
    <w:rsid w:val="007014D6"/>
    <w:rsid w:val="0070440C"/>
    <w:rsid w:val="007078D7"/>
    <w:rsid w:val="0072289E"/>
    <w:rsid w:val="00726C81"/>
    <w:rsid w:val="00743132"/>
    <w:rsid w:val="0075240A"/>
    <w:rsid w:val="007550CD"/>
    <w:rsid w:val="007572CC"/>
    <w:rsid w:val="007739D7"/>
    <w:rsid w:val="0078281D"/>
    <w:rsid w:val="00785A11"/>
    <w:rsid w:val="007C14AE"/>
    <w:rsid w:val="007C38A8"/>
    <w:rsid w:val="007D21D9"/>
    <w:rsid w:val="007D6435"/>
    <w:rsid w:val="007F279E"/>
    <w:rsid w:val="007F4BD8"/>
    <w:rsid w:val="00804F61"/>
    <w:rsid w:val="00813886"/>
    <w:rsid w:val="00846835"/>
    <w:rsid w:val="00880EE3"/>
    <w:rsid w:val="00887C1D"/>
    <w:rsid w:val="00893BD4"/>
    <w:rsid w:val="008A3FD6"/>
    <w:rsid w:val="008A4D9A"/>
    <w:rsid w:val="008A7629"/>
    <w:rsid w:val="008C437A"/>
    <w:rsid w:val="008D066A"/>
    <w:rsid w:val="008E2C8A"/>
    <w:rsid w:val="008E6160"/>
    <w:rsid w:val="008F5CC2"/>
    <w:rsid w:val="009220D5"/>
    <w:rsid w:val="0092476A"/>
    <w:rsid w:val="00941760"/>
    <w:rsid w:val="009436B0"/>
    <w:rsid w:val="009439DC"/>
    <w:rsid w:val="0096564B"/>
    <w:rsid w:val="009714A6"/>
    <w:rsid w:val="00991612"/>
    <w:rsid w:val="009A5689"/>
    <w:rsid w:val="009A7B74"/>
    <w:rsid w:val="009C11AB"/>
    <w:rsid w:val="009D5CB7"/>
    <w:rsid w:val="009E0231"/>
    <w:rsid w:val="009E6328"/>
    <w:rsid w:val="009E6CB6"/>
    <w:rsid w:val="00A07324"/>
    <w:rsid w:val="00A239E2"/>
    <w:rsid w:val="00A4228B"/>
    <w:rsid w:val="00A44E3E"/>
    <w:rsid w:val="00A83842"/>
    <w:rsid w:val="00A93BEC"/>
    <w:rsid w:val="00AA6A3E"/>
    <w:rsid w:val="00AB22BF"/>
    <w:rsid w:val="00AC758B"/>
    <w:rsid w:val="00AD25FA"/>
    <w:rsid w:val="00AE0C99"/>
    <w:rsid w:val="00B2426F"/>
    <w:rsid w:val="00B25FBF"/>
    <w:rsid w:val="00B37916"/>
    <w:rsid w:val="00B42AFE"/>
    <w:rsid w:val="00B7456C"/>
    <w:rsid w:val="00B8270A"/>
    <w:rsid w:val="00B91707"/>
    <w:rsid w:val="00B95113"/>
    <w:rsid w:val="00B97406"/>
    <w:rsid w:val="00BA1DF8"/>
    <w:rsid w:val="00BA6843"/>
    <w:rsid w:val="00BD29EB"/>
    <w:rsid w:val="00BE1833"/>
    <w:rsid w:val="00BF22B3"/>
    <w:rsid w:val="00BF67C8"/>
    <w:rsid w:val="00C045A7"/>
    <w:rsid w:val="00C35788"/>
    <w:rsid w:val="00C3670B"/>
    <w:rsid w:val="00C4295F"/>
    <w:rsid w:val="00C47ED5"/>
    <w:rsid w:val="00C7533C"/>
    <w:rsid w:val="00CB7BFE"/>
    <w:rsid w:val="00CD1671"/>
    <w:rsid w:val="00CF090E"/>
    <w:rsid w:val="00CF0D97"/>
    <w:rsid w:val="00CF5469"/>
    <w:rsid w:val="00D02EFE"/>
    <w:rsid w:val="00D23A16"/>
    <w:rsid w:val="00D367C0"/>
    <w:rsid w:val="00D442FD"/>
    <w:rsid w:val="00D956E2"/>
    <w:rsid w:val="00DA0785"/>
    <w:rsid w:val="00DA295B"/>
    <w:rsid w:val="00DB28F4"/>
    <w:rsid w:val="00DC7332"/>
    <w:rsid w:val="00DD360C"/>
    <w:rsid w:val="00DE4B46"/>
    <w:rsid w:val="00DF655D"/>
    <w:rsid w:val="00E1270C"/>
    <w:rsid w:val="00E36BF7"/>
    <w:rsid w:val="00E410AD"/>
    <w:rsid w:val="00E46CDC"/>
    <w:rsid w:val="00E60BE6"/>
    <w:rsid w:val="00E61DF1"/>
    <w:rsid w:val="00E673A7"/>
    <w:rsid w:val="00E70F7D"/>
    <w:rsid w:val="00E91B0C"/>
    <w:rsid w:val="00E978B8"/>
    <w:rsid w:val="00EA0A0F"/>
    <w:rsid w:val="00EA0B84"/>
    <w:rsid w:val="00EC40AD"/>
    <w:rsid w:val="00EC563B"/>
    <w:rsid w:val="00EE687C"/>
    <w:rsid w:val="00EF24CC"/>
    <w:rsid w:val="00EF5E46"/>
    <w:rsid w:val="00F03573"/>
    <w:rsid w:val="00F20112"/>
    <w:rsid w:val="00F302A0"/>
    <w:rsid w:val="00F37F2F"/>
    <w:rsid w:val="00F43CBB"/>
    <w:rsid w:val="00F5623C"/>
    <w:rsid w:val="00F67597"/>
    <w:rsid w:val="00F70734"/>
    <w:rsid w:val="00F903A8"/>
    <w:rsid w:val="00F9192B"/>
    <w:rsid w:val="00FA54FD"/>
    <w:rsid w:val="00FA660D"/>
    <w:rsid w:val="00FC04F6"/>
    <w:rsid w:val="00FC3821"/>
    <w:rsid w:val="00FE6C88"/>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1415"/>
  <w15:chartTrackingRefBased/>
  <w15:docId w15:val="{51FF9024-9A68-BC49-BFF2-9A699A1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7A"/>
    <w:rPr>
      <w:rFonts w:ascii="Times New Roman" w:eastAsia="Times New Roman" w:hAnsi="Times New Roman" w:cs="Times New Roman"/>
    </w:rPr>
  </w:style>
  <w:style w:type="paragraph" w:styleId="Heading1">
    <w:name w:val="heading 1"/>
    <w:basedOn w:val="Normal"/>
    <w:next w:val="Normal"/>
    <w:link w:val="Heading1Char"/>
    <w:uiPriority w:val="9"/>
    <w:qFormat/>
    <w:rsid w:val="006D397A"/>
    <w:pPr>
      <w:keepNext/>
      <w:keepLines/>
      <w:spacing w:before="240"/>
      <w:outlineLvl w:val="0"/>
    </w:pPr>
    <w:rPr>
      <w:color w:val="2E74B5"/>
      <w:sz w:val="32"/>
      <w:szCs w:val="32"/>
    </w:rPr>
  </w:style>
  <w:style w:type="paragraph" w:styleId="Heading2">
    <w:name w:val="heading 2"/>
    <w:basedOn w:val="Normal"/>
    <w:next w:val="Normal"/>
    <w:link w:val="Heading2Char"/>
    <w:uiPriority w:val="9"/>
    <w:qFormat/>
    <w:rsid w:val="006D397A"/>
    <w:pPr>
      <w:keepNext/>
      <w:keepLines/>
      <w:spacing w:before="40"/>
      <w:outlineLvl w:val="1"/>
    </w:pPr>
    <w:rPr>
      <w:color w:val="2E74B5"/>
      <w:sz w:val="26"/>
      <w:szCs w:val="26"/>
    </w:rPr>
  </w:style>
  <w:style w:type="paragraph" w:styleId="Heading3">
    <w:name w:val="heading 3"/>
    <w:basedOn w:val="Normal"/>
    <w:next w:val="Normal"/>
    <w:link w:val="Heading3Char"/>
    <w:uiPriority w:val="9"/>
    <w:qFormat/>
    <w:rsid w:val="006D397A"/>
    <w:pPr>
      <w:keepNext/>
      <w:keepLines/>
      <w:spacing w:before="40"/>
      <w:outlineLvl w:val="2"/>
    </w:pPr>
    <w:rPr>
      <w:color w:val="1F4D78"/>
    </w:rPr>
  </w:style>
  <w:style w:type="paragraph" w:styleId="Heading4">
    <w:name w:val="heading 4"/>
    <w:basedOn w:val="Normal"/>
    <w:next w:val="Normal"/>
    <w:link w:val="Heading4Char"/>
    <w:rsid w:val="006D397A"/>
    <w:pPr>
      <w:keepNext/>
      <w:keepLines/>
      <w:spacing w:before="240" w:after="40"/>
      <w:outlineLvl w:val="3"/>
    </w:pPr>
    <w:rPr>
      <w:b/>
    </w:rPr>
  </w:style>
  <w:style w:type="paragraph" w:styleId="Heading5">
    <w:name w:val="heading 5"/>
    <w:basedOn w:val="Normal"/>
    <w:next w:val="Normal"/>
    <w:link w:val="Heading5Char"/>
    <w:rsid w:val="006D397A"/>
    <w:pPr>
      <w:keepNext/>
      <w:keepLines/>
      <w:spacing w:before="220" w:after="40"/>
      <w:outlineLvl w:val="4"/>
    </w:pPr>
    <w:rPr>
      <w:b/>
      <w:sz w:val="22"/>
      <w:szCs w:val="22"/>
    </w:rPr>
  </w:style>
  <w:style w:type="paragraph" w:styleId="Heading6">
    <w:name w:val="heading 6"/>
    <w:basedOn w:val="Normal"/>
    <w:next w:val="Normal"/>
    <w:link w:val="Heading6Char"/>
    <w:rsid w:val="006D39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7A"/>
    <w:rPr>
      <w:rFonts w:ascii="Times New Roman" w:eastAsia="Times New Roman" w:hAnsi="Times New Roman" w:cs="Times New Roman"/>
      <w:color w:val="2E74B5"/>
      <w:sz w:val="32"/>
      <w:szCs w:val="32"/>
    </w:rPr>
  </w:style>
  <w:style w:type="character" w:customStyle="1" w:styleId="Heading2Char">
    <w:name w:val="Heading 2 Char"/>
    <w:basedOn w:val="DefaultParagraphFont"/>
    <w:link w:val="Heading2"/>
    <w:uiPriority w:val="9"/>
    <w:rsid w:val="006D397A"/>
    <w:rPr>
      <w:rFonts w:ascii="Times New Roman" w:eastAsia="Times New Roman" w:hAnsi="Times New Roman" w:cs="Times New Roman"/>
      <w:color w:val="2E74B5"/>
      <w:sz w:val="26"/>
      <w:szCs w:val="26"/>
    </w:rPr>
  </w:style>
  <w:style w:type="character" w:customStyle="1" w:styleId="Heading3Char">
    <w:name w:val="Heading 3 Char"/>
    <w:basedOn w:val="DefaultParagraphFont"/>
    <w:link w:val="Heading3"/>
    <w:uiPriority w:val="9"/>
    <w:rsid w:val="006D397A"/>
    <w:rPr>
      <w:rFonts w:ascii="Times New Roman" w:eastAsia="Times New Roman" w:hAnsi="Times New Roman" w:cs="Times New Roman"/>
      <w:color w:val="1F4D78"/>
    </w:rPr>
  </w:style>
  <w:style w:type="character" w:customStyle="1" w:styleId="Heading4Char">
    <w:name w:val="Heading 4 Char"/>
    <w:basedOn w:val="DefaultParagraphFont"/>
    <w:link w:val="Heading4"/>
    <w:rsid w:val="006D397A"/>
    <w:rPr>
      <w:rFonts w:ascii="Times New Roman" w:eastAsia="Times New Roman" w:hAnsi="Times New Roman" w:cs="Times New Roman"/>
      <w:b/>
    </w:rPr>
  </w:style>
  <w:style w:type="character" w:customStyle="1" w:styleId="Heading5Char">
    <w:name w:val="Heading 5 Char"/>
    <w:basedOn w:val="DefaultParagraphFont"/>
    <w:link w:val="Heading5"/>
    <w:rsid w:val="006D397A"/>
    <w:rPr>
      <w:rFonts w:ascii="Times New Roman" w:eastAsia="Times New Roman" w:hAnsi="Times New Roman" w:cs="Times New Roman"/>
      <w:b/>
      <w:sz w:val="22"/>
      <w:szCs w:val="22"/>
    </w:rPr>
  </w:style>
  <w:style w:type="character" w:customStyle="1" w:styleId="Heading6Char">
    <w:name w:val="Heading 6 Char"/>
    <w:basedOn w:val="DefaultParagraphFont"/>
    <w:link w:val="Heading6"/>
    <w:rsid w:val="006D397A"/>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6D397A"/>
    <w:pPr>
      <w:keepNext/>
      <w:keepLines/>
      <w:spacing w:before="480" w:after="120"/>
    </w:pPr>
    <w:rPr>
      <w:b/>
      <w:sz w:val="72"/>
      <w:szCs w:val="72"/>
    </w:rPr>
  </w:style>
  <w:style w:type="character" w:customStyle="1" w:styleId="TitleChar">
    <w:name w:val="Title Char"/>
    <w:basedOn w:val="DefaultParagraphFont"/>
    <w:link w:val="Title"/>
    <w:uiPriority w:val="10"/>
    <w:rsid w:val="006D397A"/>
    <w:rPr>
      <w:rFonts w:ascii="Times New Roman" w:eastAsia="Times New Roman" w:hAnsi="Times New Roman" w:cs="Times New Roman"/>
      <w:b/>
      <w:sz w:val="72"/>
      <w:szCs w:val="72"/>
    </w:rPr>
  </w:style>
  <w:style w:type="paragraph" w:styleId="Subtitle">
    <w:name w:val="Subtitle"/>
    <w:basedOn w:val="Normal"/>
    <w:next w:val="Normal"/>
    <w:link w:val="SubtitleChar"/>
    <w:rsid w:val="006D397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397A"/>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6D397A"/>
  </w:style>
  <w:style w:type="character" w:customStyle="1" w:styleId="CommentTextChar">
    <w:name w:val="Comment Text Char"/>
    <w:basedOn w:val="DefaultParagraphFont"/>
    <w:link w:val="CommentText"/>
    <w:uiPriority w:val="99"/>
    <w:rsid w:val="006D397A"/>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D397A"/>
    <w:rPr>
      <w:sz w:val="18"/>
      <w:szCs w:val="18"/>
    </w:rPr>
  </w:style>
  <w:style w:type="paragraph" w:styleId="BalloonText">
    <w:name w:val="Balloon Text"/>
    <w:basedOn w:val="Normal"/>
    <w:link w:val="BalloonTextChar"/>
    <w:uiPriority w:val="99"/>
    <w:semiHidden/>
    <w:unhideWhenUsed/>
    <w:rsid w:val="006D397A"/>
    <w:rPr>
      <w:sz w:val="18"/>
      <w:szCs w:val="18"/>
    </w:rPr>
  </w:style>
  <w:style w:type="character" w:customStyle="1" w:styleId="BalloonTextChar">
    <w:name w:val="Balloon Text Char"/>
    <w:basedOn w:val="DefaultParagraphFont"/>
    <w:link w:val="BalloonText"/>
    <w:uiPriority w:val="99"/>
    <w:semiHidden/>
    <w:rsid w:val="006D397A"/>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D397A"/>
    <w:rPr>
      <w:b/>
      <w:bCs/>
      <w:sz w:val="20"/>
      <w:szCs w:val="20"/>
    </w:rPr>
  </w:style>
  <w:style w:type="character" w:customStyle="1" w:styleId="CommentSubjectChar">
    <w:name w:val="Comment Subject Char"/>
    <w:basedOn w:val="CommentTextChar"/>
    <w:link w:val="CommentSubject"/>
    <w:uiPriority w:val="99"/>
    <w:semiHidden/>
    <w:rsid w:val="006D397A"/>
    <w:rPr>
      <w:rFonts w:ascii="Times New Roman" w:eastAsia="Times New Roman" w:hAnsi="Times New Roman" w:cs="Times New Roman"/>
      <w:b/>
      <w:bCs/>
      <w:sz w:val="20"/>
      <w:szCs w:val="20"/>
    </w:rPr>
  </w:style>
  <w:style w:type="paragraph" w:styleId="Revision">
    <w:name w:val="Revision"/>
    <w:hidden/>
    <w:uiPriority w:val="99"/>
    <w:semiHidden/>
    <w:rsid w:val="006D397A"/>
    <w:rPr>
      <w:rFonts w:ascii="Calibri" w:eastAsia="Calibri" w:hAnsi="Calibri" w:cs="Calibri"/>
    </w:rPr>
  </w:style>
  <w:style w:type="character" w:styleId="Hyperlink">
    <w:name w:val="Hyperlink"/>
    <w:basedOn w:val="DefaultParagraphFont"/>
    <w:uiPriority w:val="99"/>
    <w:unhideWhenUsed/>
    <w:rsid w:val="006D397A"/>
    <w:rPr>
      <w:color w:val="0000FF"/>
      <w:u w:val="single"/>
    </w:rPr>
  </w:style>
  <w:style w:type="paragraph" w:styleId="TOCHeading">
    <w:name w:val="TOC Heading"/>
    <w:basedOn w:val="Heading1"/>
    <w:next w:val="Normal"/>
    <w:uiPriority w:val="39"/>
    <w:unhideWhenUsed/>
    <w:qFormat/>
    <w:rsid w:val="006D397A"/>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6D397A"/>
    <w:pPr>
      <w:tabs>
        <w:tab w:val="right" w:leader="dot" w:pos="9350"/>
      </w:tabs>
    </w:pPr>
    <w:rPr>
      <w:b/>
      <w:bCs/>
      <w:iCs/>
      <w:noProof/>
    </w:rPr>
  </w:style>
  <w:style w:type="paragraph" w:styleId="TOC2">
    <w:name w:val="toc 2"/>
    <w:basedOn w:val="Normal"/>
    <w:next w:val="Normal"/>
    <w:autoRedefine/>
    <w:uiPriority w:val="39"/>
    <w:unhideWhenUsed/>
    <w:rsid w:val="006D397A"/>
    <w:pPr>
      <w:tabs>
        <w:tab w:val="right" w:leader="dot" w:pos="9350"/>
      </w:tabs>
      <w:spacing w:before="120"/>
      <w:ind w:left="240"/>
    </w:pPr>
    <w:rPr>
      <w:b/>
      <w:bCs/>
      <w:noProof/>
      <w:w w:val="95"/>
      <w:sz w:val="21"/>
      <w:szCs w:val="21"/>
    </w:rPr>
  </w:style>
  <w:style w:type="paragraph" w:styleId="TOC3">
    <w:name w:val="toc 3"/>
    <w:basedOn w:val="Normal"/>
    <w:next w:val="Normal"/>
    <w:autoRedefine/>
    <w:uiPriority w:val="39"/>
    <w:unhideWhenUsed/>
    <w:rsid w:val="006D397A"/>
    <w:pPr>
      <w:ind w:left="480"/>
    </w:pPr>
    <w:rPr>
      <w:rFonts w:asciiTheme="minorHAnsi" w:hAnsiTheme="minorHAnsi"/>
      <w:sz w:val="20"/>
      <w:szCs w:val="20"/>
    </w:rPr>
  </w:style>
  <w:style w:type="paragraph" w:styleId="TOC4">
    <w:name w:val="toc 4"/>
    <w:basedOn w:val="Normal"/>
    <w:next w:val="Normal"/>
    <w:autoRedefine/>
    <w:uiPriority w:val="39"/>
    <w:unhideWhenUsed/>
    <w:rsid w:val="006D397A"/>
    <w:pPr>
      <w:ind w:left="720"/>
    </w:pPr>
    <w:rPr>
      <w:rFonts w:asciiTheme="minorHAnsi" w:hAnsiTheme="minorHAnsi"/>
      <w:sz w:val="20"/>
      <w:szCs w:val="20"/>
    </w:rPr>
  </w:style>
  <w:style w:type="paragraph" w:styleId="TOC5">
    <w:name w:val="toc 5"/>
    <w:basedOn w:val="Normal"/>
    <w:next w:val="Normal"/>
    <w:autoRedefine/>
    <w:uiPriority w:val="39"/>
    <w:unhideWhenUsed/>
    <w:rsid w:val="006D397A"/>
    <w:pPr>
      <w:ind w:left="960"/>
    </w:pPr>
    <w:rPr>
      <w:rFonts w:asciiTheme="minorHAnsi" w:hAnsiTheme="minorHAnsi"/>
      <w:sz w:val="20"/>
      <w:szCs w:val="20"/>
    </w:rPr>
  </w:style>
  <w:style w:type="paragraph" w:styleId="TOC6">
    <w:name w:val="toc 6"/>
    <w:basedOn w:val="Normal"/>
    <w:next w:val="Normal"/>
    <w:autoRedefine/>
    <w:uiPriority w:val="39"/>
    <w:unhideWhenUsed/>
    <w:rsid w:val="006D397A"/>
    <w:pPr>
      <w:ind w:left="1200"/>
    </w:pPr>
    <w:rPr>
      <w:rFonts w:asciiTheme="minorHAnsi" w:hAnsiTheme="minorHAnsi"/>
      <w:sz w:val="20"/>
      <w:szCs w:val="20"/>
    </w:rPr>
  </w:style>
  <w:style w:type="paragraph" w:styleId="TOC7">
    <w:name w:val="toc 7"/>
    <w:basedOn w:val="Normal"/>
    <w:next w:val="Normal"/>
    <w:autoRedefine/>
    <w:uiPriority w:val="39"/>
    <w:unhideWhenUsed/>
    <w:rsid w:val="006D397A"/>
    <w:pPr>
      <w:ind w:left="1440"/>
    </w:pPr>
    <w:rPr>
      <w:rFonts w:asciiTheme="minorHAnsi" w:hAnsiTheme="minorHAnsi"/>
      <w:sz w:val="20"/>
      <w:szCs w:val="20"/>
    </w:rPr>
  </w:style>
  <w:style w:type="paragraph" w:styleId="TOC8">
    <w:name w:val="toc 8"/>
    <w:basedOn w:val="Normal"/>
    <w:next w:val="Normal"/>
    <w:autoRedefine/>
    <w:uiPriority w:val="39"/>
    <w:unhideWhenUsed/>
    <w:rsid w:val="006D397A"/>
    <w:pPr>
      <w:ind w:left="1680"/>
    </w:pPr>
    <w:rPr>
      <w:rFonts w:asciiTheme="minorHAnsi" w:hAnsiTheme="minorHAnsi"/>
      <w:sz w:val="20"/>
      <w:szCs w:val="20"/>
    </w:rPr>
  </w:style>
  <w:style w:type="paragraph" w:styleId="TOC9">
    <w:name w:val="toc 9"/>
    <w:basedOn w:val="Normal"/>
    <w:next w:val="Normal"/>
    <w:autoRedefine/>
    <w:uiPriority w:val="39"/>
    <w:unhideWhenUsed/>
    <w:rsid w:val="006D397A"/>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6D397A"/>
    <w:rPr>
      <w:color w:val="954F72" w:themeColor="followedHyperlink"/>
      <w:u w:val="single"/>
    </w:rPr>
  </w:style>
  <w:style w:type="paragraph" w:styleId="Header">
    <w:name w:val="header"/>
    <w:basedOn w:val="Normal"/>
    <w:link w:val="HeaderChar"/>
    <w:uiPriority w:val="99"/>
    <w:unhideWhenUsed/>
    <w:rsid w:val="006D397A"/>
    <w:pPr>
      <w:tabs>
        <w:tab w:val="center" w:pos="4680"/>
        <w:tab w:val="right" w:pos="9360"/>
      </w:tabs>
    </w:pPr>
  </w:style>
  <w:style w:type="character" w:customStyle="1" w:styleId="HeaderChar">
    <w:name w:val="Header Char"/>
    <w:basedOn w:val="DefaultParagraphFont"/>
    <w:link w:val="Header"/>
    <w:uiPriority w:val="99"/>
    <w:rsid w:val="006D397A"/>
    <w:rPr>
      <w:rFonts w:ascii="Times New Roman" w:eastAsia="Times New Roman" w:hAnsi="Times New Roman" w:cs="Times New Roman"/>
    </w:rPr>
  </w:style>
  <w:style w:type="paragraph" w:styleId="Footer">
    <w:name w:val="footer"/>
    <w:basedOn w:val="Normal"/>
    <w:link w:val="FooterChar"/>
    <w:uiPriority w:val="99"/>
    <w:unhideWhenUsed/>
    <w:rsid w:val="006D397A"/>
    <w:pPr>
      <w:tabs>
        <w:tab w:val="center" w:pos="4680"/>
        <w:tab w:val="right" w:pos="9360"/>
      </w:tabs>
    </w:pPr>
  </w:style>
  <w:style w:type="character" w:customStyle="1" w:styleId="FooterChar">
    <w:name w:val="Footer Char"/>
    <w:basedOn w:val="DefaultParagraphFont"/>
    <w:link w:val="Footer"/>
    <w:uiPriority w:val="99"/>
    <w:rsid w:val="006D397A"/>
    <w:rPr>
      <w:rFonts w:ascii="Times New Roman" w:eastAsia="Times New Roman" w:hAnsi="Times New Roman" w:cs="Times New Roman"/>
    </w:rPr>
  </w:style>
  <w:style w:type="character" w:styleId="PageNumber">
    <w:name w:val="page number"/>
    <w:basedOn w:val="DefaultParagraphFont"/>
    <w:uiPriority w:val="99"/>
    <w:semiHidden/>
    <w:unhideWhenUsed/>
    <w:rsid w:val="006D397A"/>
  </w:style>
  <w:style w:type="paragraph" w:styleId="ListParagraph">
    <w:name w:val="List Paragraph"/>
    <w:basedOn w:val="Normal"/>
    <w:uiPriority w:val="34"/>
    <w:qFormat/>
    <w:rsid w:val="006D397A"/>
    <w:pPr>
      <w:ind w:left="720"/>
      <w:contextualSpacing/>
    </w:pPr>
  </w:style>
  <w:style w:type="character" w:styleId="PlaceholderText">
    <w:name w:val="Placeholder Text"/>
    <w:basedOn w:val="DefaultParagraphFont"/>
    <w:uiPriority w:val="99"/>
    <w:semiHidden/>
    <w:rsid w:val="006D397A"/>
    <w:rPr>
      <w:color w:val="808080"/>
    </w:rPr>
  </w:style>
  <w:style w:type="table" w:styleId="TableGrid">
    <w:name w:val="Table Grid"/>
    <w:basedOn w:val="TableNormal"/>
    <w:uiPriority w:val="39"/>
    <w:rsid w:val="006D397A"/>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397A"/>
    <w:pPr>
      <w:spacing w:after="200"/>
    </w:pPr>
    <w:rPr>
      <w:i/>
      <w:iCs/>
      <w:color w:val="44546A" w:themeColor="text2"/>
      <w:sz w:val="18"/>
      <w:szCs w:val="18"/>
    </w:rPr>
  </w:style>
  <w:style w:type="paragraph" w:styleId="TableofFigures">
    <w:name w:val="table of figures"/>
    <w:basedOn w:val="Normal"/>
    <w:next w:val="Normal"/>
    <w:uiPriority w:val="99"/>
    <w:unhideWhenUsed/>
    <w:rsid w:val="006D397A"/>
  </w:style>
  <w:style w:type="paragraph" w:styleId="BodyText">
    <w:name w:val="Body Text"/>
    <w:basedOn w:val="Normal"/>
    <w:link w:val="BodyTextChar"/>
    <w:uiPriority w:val="1"/>
    <w:qFormat/>
    <w:rsid w:val="006D397A"/>
    <w:pPr>
      <w:widowControl w:val="0"/>
      <w:autoSpaceDE w:val="0"/>
      <w:autoSpaceDN w:val="0"/>
    </w:pPr>
    <w:rPr>
      <w:sz w:val="21"/>
      <w:szCs w:val="21"/>
    </w:rPr>
  </w:style>
  <w:style w:type="character" w:customStyle="1" w:styleId="BodyTextChar">
    <w:name w:val="Body Text Char"/>
    <w:basedOn w:val="DefaultParagraphFont"/>
    <w:link w:val="BodyText"/>
    <w:uiPriority w:val="1"/>
    <w:rsid w:val="006D397A"/>
    <w:rPr>
      <w:rFonts w:ascii="Times New Roman" w:eastAsia="Times New Roman" w:hAnsi="Times New Roman" w:cs="Times New Roman"/>
      <w:sz w:val="21"/>
      <w:szCs w:val="21"/>
    </w:rPr>
  </w:style>
  <w:style w:type="paragraph" w:customStyle="1" w:styleId="TableParagraph">
    <w:name w:val="Table Paragraph"/>
    <w:basedOn w:val="Normal"/>
    <w:uiPriority w:val="1"/>
    <w:qFormat/>
    <w:rsid w:val="006D397A"/>
    <w:pPr>
      <w:widowControl w:val="0"/>
      <w:autoSpaceDE w:val="0"/>
      <w:autoSpaceDN w:val="0"/>
      <w:spacing w:before="23"/>
    </w:pPr>
    <w:rPr>
      <w:rFonts w:ascii="Arial" w:eastAsia="Arial" w:hAnsi="Arial" w:cs="Arial"/>
      <w:sz w:val="22"/>
      <w:szCs w:val="22"/>
    </w:rPr>
  </w:style>
  <w:style w:type="paragraph" w:customStyle="1" w:styleId="msonormal0">
    <w:name w:val="msonormal"/>
    <w:basedOn w:val="Normal"/>
    <w:rsid w:val="006D397A"/>
    <w:pPr>
      <w:spacing w:before="100" w:beforeAutospacing="1" w:after="100" w:afterAutospacing="1"/>
    </w:pPr>
  </w:style>
  <w:style w:type="paragraph" w:customStyle="1" w:styleId="xl63">
    <w:name w:val="xl63"/>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64">
    <w:name w:val="xl64"/>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5">
    <w:name w:val="xl65"/>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sz w:val="22"/>
      <w:szCs w:val="22"/>
    </w:rPr>
  </w:style>
  <w:style w:type="paragraph" w:customStyle="1" w:styleId="xl67">
    <w:name w:val="xl67"/>
    <w:basedOn w:val="Normal"/>
    <w:rsid w:val="006D397A"/>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Body)" w:hAnsi="Calibri (Body)"/>
      <w:sz w:val="20"/>
      <w:szCs w:val="20"/>
    </w:rPr>
  </w:style>
  <w:style w:type="character" w:styleId="UnresolvedMention">
    <w:name w:val="Unresolved Mention"/>
    <w:basedOn w:val="DefaultParagraphFont"/>
    <w:uiPriority w:val="99"/>
    <w:semiHidden/>
    <w:unhideWhenUsed/>
    <w:rsid w:val="006D397A"/>
    <w:rPr>
      <w:color w:val="605E5C"/>
      <w:shd w:val="clear" w:color="auto" w:fill="E1DFDD"/>
    </w:rPr>
  </w:style>
  <w:style w:type="character" w:customStyle="1" w:styleId="mi">
    <w:name w:val="mi"/>
    <w:basedOn w:val="DefaultParagraphFont"/>
    <w:rsid w:val="006D397A"/>
  </w:style>
  <w:style w:type="character" w:customStyle="1" w:styleId="mo">
    <w:name w:val="mo"/>
    <w:basedOn w:val="DefaultParagraphFont"/>
    <w:rsid w:val="006D397A"/>
  </w:style>
  <w:style w:type="paragraph" w:customStyle="1" w:styleId="font5">
    <w:name w:val="font5"/>
    <w:basedOn w:val="Normal"/>
    <w:rsid w:val="006D397A"/>
    <w:pPr>
      <w:spacing w:before="100" w:beforeAutospacing="1" w:after="100" w:afterAutospacing="1"/>
    </w:pPr>
    <w:rPr>
      <w:rFonts w:ascii="Calibri" w:hAnsi="Calibri" w:cs="Calibri"/>
      <w:b/>
      <w:bCs/>
      <w:color w:val="000000"/>
      <w:sz w:val="20"/>
      <w:szCs w:val="20"/>
    </w:rPr>
  </w:style>
  <w:style w:type="paragraph" w:customStyle="1" w:styleId="font6">
    <w:name w:val="font6"/>
    <w:basedOn w:val="Normal"/>
    <w:rsid w:val="006D397A"/>
    <w:pPr>
      <w:spacing w:before="100" w:beforeAutospacing="1" w:after="100" w:afterAutospacing="1"/>
    </w:pPr>
    <w:rPr>
      <w:rFonts w:ascii="Calibri" w:hAnsi="Calibri" w:cs="Calibri"/>
      <w:color w:val="000000"/>
      <w:sz w:val="20"/>
      <w:szCs w:val="20"/>
    </w:rPr>
  </w:style>
  <w:style w:type="paragraph" w:customStyle="1" w:styleId="xl68">
    <w:name w:val="xl68"/>
    <w:basedOn w:val="Normal"/>
    <w:rsid w:val="006D397A"/>
    <w:pPr>
      <w:spacing w:before="100" w:beforeAutospacing="1" w:after="100" w:afterAutospacing="1"/>
    </w:pPr>
    <w:rPr>
      <w:rFonts w:ascii="Calibri" w:hAnsi="Calibri" w:cs="Calibri"/>
      <w:sz w:val="20"/>
      <w:szCs w:val="20"/>
    </w:rPr>
  </w:style>
  <w:style w:type="paragraph" w:customStyle="1" w:styleId="xl69">
    <w:name w:val="xl69"/>
    <w:basedOn w:val="Normal"/>
    <w:rsid w:val="006D397A"/>
    <w:pPr>
      <w:spacing w:before="100" w:beforeAutospacing="1" w:after="100" w:afterAutospacing="1"/>
      <w:jc w:val="center"/>
    </w:pPr>
    <w:rPr>
      <w:rFonts w:ascii="Calibri" w:hAnsi="Calibri" w:cs="Calibri"/>
      <w:sz w:val="20"/>
      <w:szCs w:val="20"/>
    </w:rPr>
  </w:style>
  <w:style w:type="paragraph" w:customStyle="1" w:styleId="xl70">
    <w:name w:val="xl70"/>
    <w:basedOn w:val="Normal"/>
    <w:rsid w:val="006D397A"/>
    <w:pPr>
      <w:spacing w:before="100" w:beforeAutospacing="1" w:after="100" w:afterAutospacing="1"/>
      <w:jc w:val="right"/>
    </w:pPr>
    <w:rPr>
      <w:rFonts w:ascii="Calibri" w:hAnsi="Calibri" w:cs="Calibri"/>
      <w:sz w:val="20"/>
      <w:szCs w:val="20"/>
    </w:rPr>
  </w:style>
  <w:style w:type="paragraph" w:customStyle="1" w:styleId="xl71">
    <w:name w:val="xl71"/>
    <w:basedOn w:val="Normal"/>
    <w:rsid w:val="006D397A"/>
    <w:pPr>
      <w:spacing w:before="100" w:beforeAutospacing="1" w:after="100" w:afterAutospacing="1"/>
      <w:jc w:val="right"/>
    </w:pPr>
    <w:rPr>
      <w:rFonts w:ascii="Calibri" w:hAnsi="Calibri" w:cs="Calibri"/>
      <w:sz w:val="20"/>
      <w:szCs w:val="20"/>
    </w:rPr>
  </w:style>
  <w:style w:type="paragraph" w:customStyle="1" w:styleId="xl72">
    <w:name w:val="xl72"/>
    <w:basedOn w:val="Normal"/>
    <w:rsid w:val="006D397A"/>
    <w:pPr>
      <w:spacing w:before="100" w:beforeAutospacing="1" w:after="100" w:afterAutospacing="1"/>
      <w:jc w:val="right"/>
    </w:pPr>
    <w:rPr>
      <w:rFonts w:ascii="Calibri" w:hAnsi="Calibri" w:cs="Calibri"/>
      <w:sz w:val="20"/>
      <w:szCs w:val="20"/>
    </w:rPr>
  </w:style>
  <w:style w:type="paragraph" w:customStyle="1" w:styleId="xl73">
    <w:name w:val="xl73"/>
    <w:basedOn w:val="Normal"/>
    <w:rsid w:val="006D397A"/>
    <w:pPr>
      <w:spacing w:before="100" w:beforeAutospacing="1" w:after="100" w:afterAutospacing="1"/>
      <w:jc w:val="right"/>
    </w:pPr>
    <w:rPr>
      <w:rFonts w:ascii="Calibri" w:hAnsi="Calibri" w:cs="Calibri"/>
      <w:sz w:val="20"/>
      <w:szCs w:val="20"/>
    </w:rPr>
  </w:style>
  <w:style w:type="paragraph" w:customStyle="1" w:styleId="xl74">
    <w:name w:val="xl74"/>
    <w:basedOn w:val="Normal"/>
    <w:rsid w:val="006D397A"/>
    <w:pPr>
      <w:pBdr>
        <w:bottom w:val="single" w:sz="4" w:space="0" w:color="auto"/>
      </w:pBdr>
      <w:spacing w:before="100" w:beforeAutospacing="1" w:after="100" w:afterAutospacing="1"/>
    </w:pPr>
    <w:rPr>
      <w:rFonts w:ascii="Calibri" w:hAnsi="Calibri" w:cs="Calibri"/>
      <w:sz w:val="20"/>
      <w:szCs w:val="20"/>
    </w:rPr>
  </w:style>
  <w:style w:type="paragraph" w:customStyle="1" w:styleId="xl75">
    <w:name w:val="xl75"/>
    <w:basedOn w:val="Normal"/>
    <w:rsid w:val="006D397A"/>
    <w:pPr>
      <w:pBdr>
        <w:bottom w:val="single" w:sz="4" w:space="0" w:color="auto"/>
      </w:pBdr>
      <w:spacing w:before="100" w:beforeAutospacing="1" w:after="100" w:afterAutospacing="1"/>
      <w:jc w:val="right"/>
    </w:pPr>
    <w:rPr>
      <w:rFonts w:ascii="Calibri" w:hAnsi="Calibri" w:cs="Calibri"/>
      <w:sz w:val="20"/>
      <w:szCs w:val="20"/>
    </w:rPr>
  </w:style>
  <w:style w:type="paragraph" w:customStyle="1" w:styleId="xl76">
    <w:name w:val="xl76"/>
    <w:basedOn w:val="Normal"/>
    <w:rsid w:val="006D397A"/>
    <w:pPr>
      <w:pBdr>
        <w:top w:val="single" w:sz="4" w:space="0" w:color="auto"/>
      </w:pBdr>
      <w:spacing w:before="100" w:beforeAutospacing="1" w:after="100" w:afterAutospacing="1"/>
      <w:jc w:val="center"/>
    </w:pPr>
    <w:rPr>
      <w:rFonts w:ascii="Calibri" w:hAnsi="Calibri" w:cs="Calibri"/>
      <w:b/>
      <w:bCs/>
      <w:sz w:val="20"/>
      <w:szCs w:val="20"/>
    </w:rPr>
  </w:style>
  <w:style w:type="paragraph" w:customStyle="1" w:styleId="xl77">
    <w:name w:val="xl77"/>
    <w:basedOn w:val="Normal"/>
    <w:rsid w:val="006D397A"/>
    <w:pPr>
      <w:pBdr>
        <w:top w:val="single" w:sz="4" w:space="0" w:color="auto"/>
        <w:bottom w:val="single" w:sz="4" w:space="0" w:color="auto"/>
      </w:pBdr>
      <w:spacing w:before="100" w:beforeAutospacing="1" w:after="100" w:afterAutospacing="1"/>
      <w:jc w:val="center"/>
    </w:pPr>
    <w:rPr>
      <w:rFonts w:ascii="Calibri" w:hAnsi="Calibri" w:cs="Calibri"/>
      <w:b/>
      <w:bCs/>
      <w:sz w:val="20"/>
      <w:szCs w:val="20"/>
    </w:rPr>
  </w:style>
  <w:style w:type="paragraph" w:customStyle="1" w:styleId="xl78">
    <w:name w:val="xl78"/>
    <w:basedOn w:val="Normal"/>
    <w:rsid w:val="006D397A"/>
    <w:pPr>
      <w:pBdr>
        <w:top w:val="single" w:sz="4" w:space="0" w:color="auto"/>
      </w:pBdr>
      <w:spacing w:before="100" w:beforeAutospacing="1" w:after="100" w:afterAutospacing="1"/>
      <w:jc w:val="right"/>
    </w:pPr>
    <w:rPr>
      <w:rFonts w:ascii="Calibri" w:hAnsi="Calibri" w:cs="Calibri"/>
      <w:b/>
      <w:bCs/>
      <w:sz w:val="20"/>
      <w:szCs w:val="20"/>
    </w:rPr>
  </w:style>
  <w:style w:type="paragraph" w:customStyle="1" w:styleId="xl79">
    <w:name w:val="xl79"/>
    <w:basedOn w:val="Normal"/>
    <w:rsid w:val="006D397A"/>
    <w:pPr>
      <w:pBdr>
        <w:bottom w:val="single" w:sz="4" w:space="0" w:color="auto"/>
      </w:pBdr>
      <w:spacing w:before="100" w:beforeAutospacing="1" w:after="100" w:afterAutospacing="1"/>
      <w:jc w:val="right"/>
    </w:pPr>
    <w:rPr>
      <w:rFonts w:ascii="Calibri" w:hAnsi="Calibri" w:cs="Calibri"/>
      <w:b/>
      <w:bCs/>
      <w:sz w:val="20"/>
      <w:szCs w:val="20"/>
    </w:rPr>
  </w:style>
  <w:style w:type="paragraph" w:customStyle="1" w:styleId="xl80">
    <w:name w:val="xl80"/>
    <w:basedOn w:val="Normal"/>
    <w:rsid w:val="006D397A"/>
    <w:pPr>
      <w:pBdr>
        <w:bottom w:val="single" w:sz="4" w:space="0" w:color="auto"/>
      </w:pBdr>
      <w:spacing w:before="100" w:beforeAutospacing="1" w:after="100" w:afterAutospacing="1"/>
    </w:pPr>
    <w:rPr>
      <w:rFonts w:ascii="Calibri" w:hAnsi="Calibri" w:cs="Calibri"/>
      <w:sz w:val="20"/>
      <w:szCs w:val="20"/>
    </w:rPr>
  </w:style>
  <w:style w:type="character" w:styleId="LineNumber">
    <w:name w:val="line number"/>
    <w:basedOn w:val="DefaultParagraphFont"/>
    <w:uiPriority w:val="99"/>
    <w:semiHidden/>
    <w:unhideWhenUsed/>
    <w:rsid w:val="00005877"/>
  </w:style>
  <w:style w:type="paragraph" w:styleId="Bibliography">
    <w:name w:val="Bibliography"/>
    <w:basedOn w:val="Normal"/>
    <w:next w:val="Normal"/>
    <w:uiPriority w:val="37"/>
    <w:unhideWhenUsed/>
    <w:rsid w:val="008A3FD6"/>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0000-0002-7567-4363" TargetMode="External"/><Relationship Id="rId13" Type="http://schemas.openxmlformats.org/officeDocument/2006/relationships/hyperlink" Target="http://orcid.org/0000-0002-2350-782X" TargetMode="External"/><Relationship Id="rId18" Type="http://schemas.openxmlformats.org/officeDocument/2006/relationships/hyperlink" Target="https://geno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teddy.garcia@unl.edu" TargetMode="External"/><Relationship Id="rId12" Type="http://schemas.openxmlformats.org/officeDocument/2006/relationships/hyperlink" Target="https://orcid.org/0000-0003-4428-0924"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teddyaroca/X_necrophora_pop_gen.git" TargetMode="External"/><Relationship Id="rId1" Type="http://schemas.openxmlformats.org/officeDocument/2006/relationships/customXml" Target="../customXml/item1.xml"/><Relationship Id="rId6" Type="http://schemas.openxmlformats.org/officeDocument/2006/relationships/hyperlink" Target="mailto:VDoyle@agcenter.lsu.edu" TargetMode="External"/><Relationship Id="rId11" Type="http://schemas.openxmlformats.org/officeDocument/2006/relationships/hyperlink" Target="https://orcid.org/0000-0002-1447-8633"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orcid.org/0000-0001-9342-3595" TargetMode="External"/><Relationship Id="rId19" Type="http://schemas.openxmlformats.org/officeDocument/2006/relationships/hyperlink" Target="https://dataview.ncbi.nlm.nih.gov/object/PRJNA895869?reviewer=i4mhq8njt90u8v8rg04b71tnpp" TargetMode="External"/><Relationship Id="rId4" Type="http://schemas.openxmlformats.org/officeDocument/2006/relationships/settings" Target="settings.xml"/><Relationship Id="rId9" Type="http://schemas.openxmlformats.org/officeDocument/2006/relationships/hyperlink" Target="http://orcid.org/0000-0002-1004-3616"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CE94-20E6-F944-8493-D79D8CEB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64535</Words>
  <Characters>367852</Characters>
  <Application>Microsoft Office Word</Application>
  <DocSecurity>0</DocSecurity>
  <Lines>3065</Lines>
  <Paragraphs>863</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431524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Garcia-Aroca</dc:creator>
  <cp:keywords/>
  <dc:description/>
  <cp:lastModifiedBy>Teddy Garcia Aroca</cp:lastModifiedBy>
  <cp:revision>3</cp:revision>
  <cp:lastPrinted>2022-12-08T17:33:00Z</cp:lastPrinted>
  <dcterms:created xsi:type="dcterms:W3CDTF">2023-06-14T19:17:00Z</dcterms:created>
  <dcterms:modified xsi:type="dcterms:W3CDTF">2023-06-14T19:17:00Z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76301658-d996-3913-a735-3f62216e270e</vt:lpwstr>
  </property>
  <property fmtid="{D5CDD505-2E9C-101B-9397-08002B2CF9AE}" pid="24" name="Mendeley Citation Style_1">
    <vt:lpwstr>http://csl.mendeley.com/styles/484594001/mycologia-4</vt:lpwstr>
  </property>
  <property fmtid="{D5CDD505-2E9C-101B-9397-08002B2CF9AE}" pid="25" name="ZOTERO_PREF_1">
    <vt:lpwstr>&lt;data data-version="3" zotero-version="6.0.26"&gt;&lt;session id="iHDLutT3"/&gt;&lt;style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ies>
</file>